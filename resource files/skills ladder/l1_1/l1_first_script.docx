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B31" w:rsidRDefault="00FC3B31" w:rsidP="00FC3B31">
      <w:pPr>
        <w:spacing w:after="0"/>
      </w:pPr>
    </w:p>
    <w:p w:rsidR="00FC3B31" w:rsidRDefault="00FC3B31" w:rsidP="00B51927">
      <w:pPr>
        <w:pStyle w:val="Title"/>
      </w:pPr>
      <w:bookmarkStart w:id="0" w:name="h_01"/>
      <w:bookmarkEnd w:id="0"/>
      <w:r>
        <w:t xml:space="preserve">Creating </w:t>
      </w:r>
      <w:r w:rsidR="00B51927">
        <w:t>a</w:t>
      </w:r>
      <w:r>
        <w:t xml:space="preserve"> JavaScript Script</w:t>
      </w:r>
    </w:p>
    <w:p w:rsidR="00FC3B31" w:rsidRDefault="00FC3B31" w:rsidP="00FC3B31">
      <w:pPr>
        <w:pStyle w:val="NormalWeb"/>
      </w:pPr>
      <w:r>
        <w:t>Let's dive right in</w:t>
      </w:r>
      <w:r w:rsidR="003B4A2E">
        <w:t xml:space="preserve">to JavaScript </w:t>
      </w:r>
      <w:r>
        <w:t xml:space="preserve">and write your first script. </w:t>
      </w:r>
    </w:p>
    <w:p w:rsidR="00FC3B31" w:rsidRPr="005D4ECE" w:rsidRDefault="00FC3B31" w:rsidP="00FC3B31">
      <w:pPr>
        <w:rPr>
          <w:b/>
        </w:rPr>
      </w:pPr>
      <w:r w:rsidRPr="005D4ECE">
        <w:rPr>
          <w:b/>
        </w:rPr>
        <w:t>CODE TO TYPE:</w:t>
      </w:r>
    </w:p>
    <w:p w:rsidR="00FC3B31" w:rsidRDefault="00FC3B31" w:rsidP="00FC3B31">
      <w:pPr>
        <w:pStyle w:val="HTMLPreformatted"/>
      </w:pPr>
      <w:proofErr w:type="gramStart"/>
      <w:r>
        <w:t>&lt;!</w:t>
      </w:r>
      <w:proofErr w:type="spellStart"/>
      <w:r>
        <w:t>doctype</w:t>
      </w:r>
      <w:proofErr w:type="spellEnd"/>
      <w:proofErr w:type="gramEnd"/>
      <w:r>
        <w:t xml:space="preserve"> html&gt;</w:t>
      </w:r>
    </w:p>
    <w:p w:rsidR="00FC3B31" w:rsidRDefault="00FC3B31" w:rsidP="00FC3B31">
      <w:pPr>
        <w:pStyle w:val="HTMLPreformatted"/>
      </w:pPr>
      <w:r>
        <w:t xml:space="preserve">&lt;html </w:t>
      </w:r>
      <w:proofErr w:type="spellStart"/>
      <w:proofErr w:type="gramStart"/>
      <w:r>
        <w:t>lang</w:t>
      </w:r>
      <w:proofErr w:type="spellEnd"/>
      <w:proofErr w:type="gramEnd"/>
      <w:r>
        <w:t>="en"&gt;</w:t>
      </w:r>
    </w:p>
    <w:p w:rsidR="00FC3B31" w:rsidRDefault="00FC3B31" w:rsidP="00FC3B31">
      <w:pPr>
        <w:pStyle w:val="HTMLPreformatted"/>
      </w:pPr>
      <w:r>
        <w:t>&lt;</w:t>
      </w:r>
      <w:proofErr w:type="gramStart"/>
      <w:r>
        <w:t>head</w:t>
      </w:r>
      <w:proofErr w:type="gramEnd"/>
      <w:r>
        <w:t>&gt;</w:t>
      </w:r>
    </w:p>
    <w:p w:rsidR="00FC3B31" w:rsidRDefault="00FC3B31" w:rsidP="00FC3B31">
      <w:pPr>
        <w:pStyle w:val="HTMLPreformatted"/>
      </w:pPr>
      <w:r>
        <w:t xml:space="preserve">  &lt;</w:t>
      </w:r>
      <w:proofErr w:type="gramStart"/>
      <w:r>
        <w:t>title</w:t>
      </w:r>
      <w:proofErr w:type="gramEnd"/>
      <w:r>
        <w:t>&gt; My First JavaScript &lt;/title&gt;</w:t>
      </w:r>
    </w:p>
    <w:p w:rsidR="00FC3B31" w:rsidRDefault="00FC3B31" w:rsidP="00FC3B31">
      <w:pPr>
        <w:pStyle w:val="HTMLPreformatted"/>
      </w:pPr>
      <w:r>
        <w:t xml:space="preserve">  &lt;</w:t>
      </w:r>
      <w:proofErr w:type="gramStart"/>
      <w:r>
        <w:t>meta</w:t>
      </w:r>
      <w:proofErr w:type="gramEnd"/>
      <w:r>
        <w:t xml:space="preserve"> </w:t>
      </w:r>
      <w:proofErr w:type="spellStart"/>
      <w:r>
        <w:t>charset</w:t>
      </w:r>
      <w:proofErr w:type="spellEnd"/>
      <w:r>
        <w:t>="utf-8"&gt;</w:t>
      </w:r>
    </w:p>
    <w:p w:rsidR="00FC3B31" w:rsidRDefault="00FC3B31" w:rsidP="00FC3B31">
      <w:pPr>
        <w:pStyle w:val="HTMLPreformatted"/>
      </w:pPr>
      <w:r>
        <w:t xml:space="preserve">  </w:t>
      </w:r>
    </w:p>
    <w:p w:rsidR="00FC3B31" w:rsidRDefault="00FC3B31" w:rsidP="00FC3B31">
      <w:pPr>
        <w:pStyle w:val="HTMLPreformatted"/>
      </w:pPr>
      <w:r>
        <w:t xml:space="preserve">  &lt;</w:t>
      </w:r>
      <w:proofErr w:type="gramStart"/>
      <w:r>
        <w:t>script</w:t>
      </w:r>
      <w:proofErr w:type="gramEnd"/>
      <w:r>
        <w:t>&gt;</w:t>
      </w:r>
    </w:p>
    <w:p w:rsidR="00FC3B31" w:rsidRDefault="00FC3B31" w:rsidP="00FC3B31">
      <w:pPr>
        <w:pStyle w:val="HTMLPreformatted"/>
      </w:pPr>
      <w:r>
        <w:t xml:space="preserve">    </w:t>
      </w:r>
      <w:proofErr w:type="spellStart"/>
      <w:proofErr w:type="gramStart"/>
      <w:r>
        <w:t>var</w:t>
      </w:r>
      <w:proofErr w:type="spellEnd"/>
      <w:proofErr w:type="gramEnd"/>
      <w:r>
        <w:t xml:space="preserve"> age = 10;</w:t>
      </w:r>
    </w:p>
    <w:p w:rsidR="00FC3B31" w:rsidRDefault="00FC3B31" w:rsidP="00FC3B31">
      <w:pPr>
        <w:pStyle w:val="HTMLPreformatted"/>
      </w:pPr>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p>
    <w:p w:rsidR="00FC3B31" w:rsidRDefault="00FC3B31" w:rsidP="00FC3B31">
      <w:pPr>
        <w:pStyle w:val="HTMLPreformatted"/>
      </w:pPr>
      <w:r>
        <w:t xml:space="preserve">    </w:t>
      </w:r>
      <w:proofErr w:type="gramStart"/>
      <w:r>
        <w:t>alert(</w:t>
      </w:r>
      <w:proofErr w:type="gramEnd"/>
      <w:r>
        <w:t xml:space="preserve">"Age in dog years: " + </w:t>
      </w:r>
      <w:proofErr w:type="spellStart"/>
      <w:r>
        <w:t>ageInDogYears</w:t>
      </w:r>
      <w:proofErr w:type="spellEnd"/>
      <w:r>
        <w:t>);</w:t>
      </w:r>
    </w:p>
    <w:p w:rsidR="00FC3B31" w:rsidRDefault="00FC3B31" w:rsidP="00FC3B31">
      <w:pPr>
        <w:pStyle w:val="HTMLPreformatted"/>
      </w:pPr>
      <w:r>
        <w:t xml:space="preserve">  &lt;/script&gt;</w:t>
      </w:r>
    </w:p>
    <w:p w:rsidR="00FC3B31" w:rsidRDefault="00FC3B31" w:rsidP="00FC3B31">
      <w:pPr>
        <w:pStyle w:val="HTMLPreformatted"/>
      </w:pPr>
      <w:r>
        <w:t xml:space="preserve">  </w:t>
      </w:r>
    </w:p>
    <w:p w:rsidR="00FC3B31" w:rsidRDefault="00FC3B31" w:rsidP="00FC3B31">
      <w:pPr>
        <w:pStyle w:val="HTMLPreformatted"/>
      </w:pPr>
      <w:r>
        <w:t>&lt;/head&gt;</w:t>
      </w:r>
    </w:p>
    <w:p w:rsidR="00FC3B31" w:rsidRDefault="00FC3B31" w:rsidP="00FC3B31">
      <w:pPr>
        <w:pStyle w:val="HTMLPreformatted"/>
      </w:pPr>
      <w:r>
        <w:t>&lt;</w:t>
      </w:r>
      <w:proofErr w:type="gramStart"/>
      <w:r>
        <w:t>body</w:t>
      </w:r>
      <w:proofErr w:type="gramEnd"/>
      <w:r>
        <w:t>&gt;</w:t>
      </w:r>
    </w:p>
    <w:p w:rsidR="00FC3B31" w:rsidRDefault="00FC3B31" w:rsidP="00FC3B31">
      <w:pPr>
        <w:pStyle w:val="HTMLPreformatted"/>
      </w:pPr>
      <w:r>
        <w:t>&lt;/body&gt;</w:t>
      </w:r>
    </w:p>
    <w:p w:rsidR="00FC3B31" w:rsidRDefault="00FC3B31" w:rsidP="00FC3B31">
      <w:pPr>
        <w:pStyle w:val="HTMLPreformatted"/>
      </w:pPr>
      <w:r>
        <w:t>&lt;/html&gt;</w:t>
      </w:r>
    </w:p>
    <w:p w:rsidR="00FC3B31" w:rsidRDefault="00FC3B31" w:rsidP="00FC3B31">
      <w:pPr>
        <w:pStyle w:val="NormalWeb"/>
      </w:pPr>
      <w:r>
        <w:t xml:space="preserve">Save the file in your </w:t>
      </w:r>
      <w:r w:rsidR="003B4A2E" w:rsidRPr="003B4A2E">
        <w:t xml:space="preserve">work </w:t>
      </w:r>
      <w:r>
        <w:t xml:space="preserve">folder as </w:t>
      </w:r>
      <w:r>
        <w:rPr>
          <w:b/>
          <w:bCs/>
        </w:rPr>
        <w:t>dogyears.html</w:t>
      </w:r>
      <w:r>
        <w:t xml:space="preserve">, and </w:t>
      </w:r>
      <w:r w:rsidR="003B4A2E">
        <w:t>open it in a browser</w:t>
      </w:r>
      <w:r>
        <w:t>.</w:t>
      </w:r>
    </w:p>
    <w:p w:rsidR="00FC3B31" w:rsidRDefault="00FC3B31" w:rsidP="00FC3B31">
      <w:pPr>
        <w:pStyle w:val="NormalWeb"/>
      </w:pPr>
      <w:r>
        <w:t>You'll see an alert dialog popup; it looks like this:</w:t>
      </w:r>
    </w:p>
    <w:p w:rsidR="00FC3B31" w:rsidRDefault="00FC3B31" w:rsidP="00FC3B31">
      <w:r>
        <w:rPr>
          <w:noProof/>
        </w:rPr>
        <w:drawing>
          <wp:inline distT="0" distB="0" distL="0" distR="0">
            <wp:extent cx="2114550" cy="1285875"/>
            <wp:effectExtent l="19050" t="0" r="0" b="0"/>
            <wp:docPr id="28" name="Picture 8" descr="https://students.oreillyschool.com/coursecontent/javascript1/images/Firefox/Dog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ents.oreillyschool.com/coursecontent/javascript1/images/Firefox/DogYears.png"/>
                    <pic:cNvPicPr>
                      <a:picLocks noChangeAspect="1" noChangeArrowheads="1"/>
                    </pic:cNvPicPr>
                  </pic:nvPicPr>
                  <pic:blipFill>
                    <a:blip r:embed="rId5" cstate="print"/>
                    <a:srcRect/>
                    <a:stretch>
                      <a:fillRect/>
                    </a:stretch>
                  </pic:blipFill>
                  <pic:spPr bwMode="auto">
                    <a:xfrm>
                      <a:off x="0" y="0"/>
                      <a:ext cx="2114550" cy="1285875"/>
                    </a:xfrm>
                    <a:prstGeom prst="rect">
                      <a:avLst/>
                    </a:prstGeom>
                    <a:noFill/>
                    <a:ln w="9525">
                      <a:noFill/>
                      <a:miter lim="800000"/>
                      <a:headEnd/>
                      <a:tailEnd/>
                    </a:ln>
                  </pic:spPr>
                </pic:pic>
              </a:graphicData>
            </a:graphic>
          </wp:inline>
        </w:drawing>
      </w:r>
    </w:p>
    <w:p w:rsidR="00FC3B31" w:rsidRDefault="00FC3B31" w:rsidP="00FC3B31">
      <w:bookmarkStart w:id="1" w:name="h_02"/>
      <w:bookmarkEnd w:id="1"/>
      <w:r>
        <w:t>Where to Put Your Script</w:t>
      </w:r>
    </w:p>
    <w:p w:rsidR="00FC3B31" w:rsidRDefault="00FC3B31" w:rsidP="00FC3B31">
      <w:pPr>
        <w:pStyle w:val="NormalWeb"/>
      </w:pPr>
      <w:r>
        <w:t xml:space="preserve">While the HTML probably looks familiar to you, we also introduced a new element—the </w:t>
      </w:r>
      <w:r>
        <w:rPr>
          <w:b/>
          <w:bCs/>
        </w:rPr>
        <w:t>&lt;script&gt;</w:t>
      </w:r>
      <w:r>
        <w:t xml:space="preserve"> element. This element tells the browser to expect JavaScript. In this case, we placed the &lt;script&gt; element in the </w:t>
      </w:r>
      <w:r>
        <w:rPr>
          <w:i/>
          <w:iCs/>
        </w:rPr>
        <w:t>head</w:t>
      </w:r>
      <w:r>
        <w:t xml:space="preserve"> of our HTML document. That's generally a good place for a short script that will be used only by the page on which it's located.</w:t>
      </w:r>
    </w:p>
    <w:p w:rsidR="00FC3B31" w:rsidRDefault="00FC3B31" w:rsidP="00FC3B31">
      <w:pPr>
        <w:pStyle w:val="NormalWeb"/>
      </w:pPr>
      <w:r>
        <w:t xml:space="preserve">You can also place the script in the </w:t>
      </w:r>
      <w:r>
        <w:rPr>
          <w:i/>
          <w:iCs/>
        </w:rPr>
        <w:t>body</w:t>
      </w:r>
      <w:r>
        <w:t xml:space="preserve"> of your HTML if you like. Modify your code as shown:</w:t>
      </w:r>
    </w:p>
    <w:p w:rsidR="00FC3B31" w:rsidRPr="005D4ECE" w:rsidRDefault="00FC3B31" w:rsidP="00FC3B31">
      <w:pPr>
        <w:rPr>
          <w:b/>
        </w:rPr>
      </w:pPr>
      <w:r w:rsidRPr="005D4ECE">
        <w:rPr>
          <w:b/>
        </w:rPr>
        <w:t>CODE TO TYPE:</w:t>
      </w:r>
    </w:p>
    <w:p w:rsidR="00FC3B31" w:rsidRDefault="00FC3B31" w:rsidP="00FC3B31">
      <w:pPr>
        <w:pStyle w:val="HTMLPreformatted"/>
      </w:pPr>
      <w:proofErr w:type="gramStart"/>
      <w:r>
        <w:t>&lt;!</w:t>
      </w:r>
      <w:proofErr w:type="spellStart"/>
      <w:r>
        <w:t>doctype</w:t>
      </w:r>
      <w:proofErr w:type="spellEnd"/>
      <w:proofErr w:type="gramEnd"/>
      <w:r>
        <w:t xml:space="preserve"> html&gt;</w:t>
      </w:r>
    </w:p>
    <w:p w:rsidR="00FC3B31" w:rsidRDefault="00FC3B31" w:rsidP="00FC3B31">
      <w:pPr>
        <w:pStyle w:val="HTMLPreformatted"/>
      </w:pPr>
      <w:r>
        <w:lastRenderedPageBreak/>
        <w:t xml:space="preserve">&lt;html </w:t>
      </w:r>
      <w:proofErr w:type="spellStart"/>
      <w:proofErr w:type="gramStart"/>
      <w:r>
        <w:t>lang</w:t>
      </w:r>
      <w:proofErr w:type="spellEnd"/>
      <w:proofErr w:type="gramEnd"/>
      <w:r>
        <w:t>="en"&gt;</w:t>
      </w:r>
    </w:p>
    <w:p w:rsidR="00FC3B31" w:rsidRDefault="00FC3B31" w:rsidP="00FC3B31">
      <w:pPr>
        <w:pStyle w:val="HTMLPreformatted"/>
      </w:pPr>
      <w:r>
        <w:t>&lt;</w:t>
      </w:r>
      <w:proofErr w:type="gramStart"/>
      <w:r>
        <w:t>head</w:t>
      </w:r>
      <w:proofErr w:type="gramEnd"/>
      <w:r>
        <w:t>&gt;</w:t>
      </w:r>
    </w:p>
    <w:p w:rsidR="00FC3B31" w:rsidRDefault="00FC3B31" w:rsidP="00FC3B31">
      <w:pPr>
        <w:pStyle w:val="HTMLPreformatted"/>
      </w:pPr>
      <w:r>
        <w:t xml:space="preserve">  &lt;</w:t>
      </w:r>
      <w:proofErr w:type="gramStart"/>
      <w:r>
        <w:t>title</w:t>
      </w:r>
      <w:proofErr w:type="gramEnd"/>
      <w:r>
        <w:t>&gt; My First JavaScript &lt;/title&gt;</w:t>
      </w:r>
    </w:p>
    <w:p w:rsidR="00FC3B31" w:rsidRDefault="00FC3B31" w:rsidP="00FC3B31">
      <w:pPr>
        <w:pStyle w:val="HTMLPreformatted"/>
      </w:pPr>
      <w:r>
        <w:t xml:space="preserve">  &lt;</w:t>
      </w:r>
      <w:proofErr w:type="gramStart"/>
      <w:r>
        <w:t>meta</w:t>
      </w:r>
      <w:proofErr w:type="gramEnd"/>
      <w:r>
        <w:t xml:space="preserve"> </w:t>
      </w:r>
      <w:proofErr w:type="spellStart"/>
      <w:r>
        <w:t>charset</w:t>
      </w:r>
      <w:proofErr w:type="spellEnd"/>
      <w:r>
        <w:t>="utf-8"&gt;</w:t>
      </w:r>
    </w:p>
    <w:p w:rsidR="00FC3B31" w:rsidRDefault="00FC3B31" w:rsidP="00FC3B31">
      <w:pPr>
        <w:pStyle w:val="HTMLPreformatted"/>
      </w:pPr>
    </w:p>
    <w:p w:rsidR="00FC3B31" w:rsidRDefault="00FC3B31" w:rsidP="00FC3B31">
      <w:pPr>
        <w:pStyle w:val="HTMLPreformatted"/>
        <w:rPr>
          <w:del w:id="2" w:author="Unknown"/>
        </w:rPr>
      </w:pPr>
      <w:r>
        <w:t xml:space="preserve">  </w:t>
      </w:r>
      <w:del w:id="3" w:author="Unknown">
        <w:r>
          <w:delText>&lt;script&gt;</w:delText>
        </w:r>
      </w:del>
    </w:p>
    <w:p w:rsidR="00FC3B31" w:rsidRDefault="00FC3B31" w:rsidP="00FC3B31">
      <w:pPr>
        <w:pStyle w:val="HTMLPreformatted"/>
        <w:rPr>
          <w:del w:id="4" w:author="Unknown"/>
        </w:rPr>
      </w:pPr>
      <w:del w:id="5" w:author="Unknown">
        <w:r>
          <w:delText xml:space="preserve">    var age = 10;</w:delText>
        </w:r>
      </w:del>
    </w:p>
    <w:p w:rsidR="00FC3B31" w:rsidRDefault="00FC3B31" w:rsidP="00FC3B31">
      <w:pPr>
        <w:pStyle w:val="HTMLPreformatted"/>
        <w:rPr>
          <w:del w:id="6" w:author="Unknown"/>
        </w:rPr>
      </w:pPr>
      <w:del w:id="7" w:author="Unknown">
        <w:r>
          <w:delText xml:space="preserve">    var ageInDogYears = age * 7;</w:delText>
        </w:r>
      </w:del>
    </w:p>
    <w:p w:rsidR="00FC3B31" w:rsidRDefault="00FC3B31" w:rsidP="00FC3B31">
      <w:pPr>
        <w:pStyle w:val="HTMLPreformatted"/>
        <w:rPr>
          <w:del w:id="8" w:author="Unknown"/>
        </w:rPr>
      </w:pPr>
      <w:del w:id="9" w:author="Unknown">
        <w:r>
          <w:delText xml:space="preserve">    alert("Age in dog years: " + ageInDogYears);</w:delText>
        </w:r>
      </w:del>
    </w:p>
    <w:p w:rsidR="00FC3B31" w:rsidRDefault="00FC3B31" w:rsidP="00FC3B31">
      <w:pPr>
        <w:pStyle w:val="HTMLPreformatted"/>
        <w:rPr>
          <w:del w:id="10" w:author="Unknown"/>
        </w:rPr>
      </w:pPr>
      <w:del w:id="11" w:author="Unknown">
        <w:r>
          <w:delText xml:space="preserve">  &lt;/script&gt;</w:delText>
        </w:r>
      </w:del>
    </w:p>
    <w:p w:rsidR="00FC3B31" w:rsidRDefault="00FC3B31" w:rsidP="00FC3B31">
      <w:pPr>
        <w:pStyle w:val="HTMLPreformatted"/>
      </w:pPr>
    </w:p>
    <w:p w:rsidR="00FC3B31" w:rsidRDefault="00FC3B31" w:rsidP="00FC3B31">
      <w:pPr>
        <w:pStyle w:val="HTMLPreformatted"/>
      </w:pPr>
      <w:r>
        <w:t>&lt;/head&gt;</w:t>
      </w:r>
    </w:p>
    <w:p w:rsidR="00FC3B31" w:rsidRDefault="00FC3B31" w:rsidP="00FC3B31">
      <w:pPr>
        <w:pStyle w:val="HTMLPreformatted"/>
      </w:pPr>
      <w:r>
        <w:t>&lt;</w:t>
      </w:r>
      <w:proofErr w:type="gramStart"/>
      <w:r>
        <w:t>body</w:t>
      </w:r>
      <w:proofErr w:type="gramEnd"/>
      <w:r>
        <w:t>&gt;</w:t>
      </w:r>
    </w:p>
    <w:p w:rsidR="00FC3B31" w:rsidRDefault="00FC3B31" w:rsidP="00FC3B31">
      <w:pPr>
        <w:pStyle w:val="HTMLPreformatted"/>
        <w:rPr>
          <w:ins w:id="12" w:author="Unknown"/>
        </w:rPr>
      </w:pPr>
    </w:p>
    <w:p w:rsidR="00FC3B31" w:rsidRDefault="00FC3B31" w:rsidP="00FC3B31">
      <w:pPr>
        <w:pStyle w:val="HTMLPreformatted"/>
        <w:rPr>
          <w:ins w:id="13" w:author="Unknown"/>
        </w:rPr>
      </w:pPr>
      <w:ins w:id="14" w:author="Unknown">
        <w:r>
          <w:t xml:space="preserve">  &lt;</w:t>
        </w:r>
        <w:proofErr w:type="gramStart"/>
        <w:r>
          <w:t>script</w:t>
        </w:r>
        <w:proofErr w:type="gramEnd"/>
        <w:r>
          <w:t>&gt;</w:t>
        </w:r>
      </w:ins>
    </w:p>
    <w:p w:rsidR="00FC3B31" w:rsidRDefault="00FC3B31" w:rsidP="00FC3B31">
      <w:pPr>
        <w:pStyle w:val="HTMLPreformatted"/>
        <w:rPr>
          <w:ins w:id="15" w:author="Unknown"/>
        </w:rPr>
      </w:pPr>
      <w:ins w:id="16" w:author="Unknown">
        <w:r>
          <w:t xml:space="preserve">    </w:t>
        </w:r>
        <w:proofErr w:type="spellStart"/>
        <w:proofErr w:type="gramStart"/>
        <w:r>
          <w:t>var</w:t>
        </w:r>
        <w:proofErr w:type="spellEnd"/>
        <w:proofErr w:type="gramEnd"/>
        <w:r>
          <w:t xml:space="preserve"> age = 10;</w:t>
        </w:r>
      </w:ins>
    </w:p>
    <w:p w:rsidR="00FC3B31" w:rsidRDefault="00FC3B31" w:rsidP="00FC3B31">
      <w:pPr>
        <w:pStyle w:val="HTMLPreformatted"/>
        <w:rPr>
          <w:ins w:id="17" w:author="Unknown"/>
        </w:rPr>
      </w:pPr>
      <w:ins w:id="18" w:author="Unknown">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ins>
    </w:p>
    <w:p w:rsidR="00FC3B31" w:rsidRDefault="00FC3B31" w:rsidP="00FC3B31">
      <w:pPr>
        <w:pStyle w:val="HTMLPreformatted"/>
        <w:rPr>
          <w:ins w:id="19" w:author="Unknown"/>
        </w:rPr>
      </w:pPr>
      <w:ins w:id="20" w:author="Unknown">
        <w:r>
          <w:t xml:space="preserve">    </w:t>
        </w:r>
        <w:proofErr w:type="gramStart"/>
        <w:r>
          <w:t>alert(</w:t>
        </w:r>
        <w:proofErr w:type="gramEnd"/>
        <w:r>
          <w:t xml:space="preserve">"Age in dog years: " + </w:t>
        </w:r>
        <w:proofErr w:type="spellStart"/>
        <w:r>
          <w:t>ageInDogYears</w:t>
        </w:r>
        <w:proofErr w:type="spellEnd"/>
        <w:r>
          <w:t>);</w:t>
        </w:r>
      </w:ins>
    </w:p>
    <w:p w:rsidR="00FC3B31" w:rsidRDefault="00FC3B31" w:rsidP="00FC3B31">
      <w:pPr>
        <w:pStyle w:val="HTMLPreformatted"/>
        <w:rPr>
          <w:ins w:id="21" w:author="Unknown"/>
        </w:rPr>
      </w:pPr>
      <w:ins w:id="22" w:author="Unknown">
        <w:r>
          <w:t xml:space="preserve">  &lt;/script&gt;</w:t>
        </w:r>
      </w:ins>
    </w:p>
    <w:p w:rsidR="00FC3B31" w:rsidRDefault="00FC3B31" w:rsidP="00FC3B31">
      <w:pPr>
        <w:pStyle w:val="HTMLPreformatted"/>
      </w:pPr>
    </w:p>
    <w:p w:rsidR="00FC3B31" w:rsidRDefault="00FC3B31" w:rsidP="00FC3B31">
      <w:pPr>
        <w:pStyle w:val="HTMLPreformatted"/>
      </w:pPr>
      <w:r>
        <w:t>&lt;/body&gt;</w:t>
      </w:r>
    </w:p>
    <w:p w:rsidR="00FC3B31" w:rsidRDefault="00FC3B31" w:rsidP="00FC3B31">
      <w:pPr>
        <w:pStyle w:val="HTMLPreformatted"/>
      </w:pPr>
      <w:r>
        <w:t>&lt;/html&gt;</w:t>
      </w:r>
    </w:p>
    <w:p w:rsidR="00FC3B31" w:rsidRDefault="00FC3B31" w:rsidP="00FC3B31">
      <w:pPr>
        <w:pStyle w:val="NormalWeb"/>
      </w:pPr>
      <w:r>
        <w:t xml:space="preserve">Save </w:t>
      </w:r>
      <w:r w:rsidR="003B4A2E">
        <w:t xml:space="preserve">your file again </w:t>
      </w:r>
      <w:r>
        <w:t xml:space="preserve">and </w:t>
      </w:r>
      <w:r w:rsidR="003B4A2E">
        <w:t xml:space="preserve">open </w:t>
      </w:r>
      <w:r>
        <w:t>it</w:t>
      </w:r>
      <w:r w:rsidR="003B4A2E">
        <w:t xml:space="preserve"> a browser or refresh the browser if it’s already opened</w:t>
      </w:r>
      <w:r>
        <w:t>.</w:t>
      </w:r>
    </w:p>
    <w:p w:rsidR="00FC3B31" w:rsidRDefault="00FC3B31" w:rsidP="00FC3B31">
      <w:pPr>
        <w:pStyle w:val="NormalWeb"/>
      </w:pPr>
      <w:r>
        <w:t>The browser runs your JavaScript code as soon as it sees it, while it's parsing your HTML document. So, if you place your JavaScript in the &lt;head&gt; of your document, it will run earlier than if you place it in the &lt;body&gt;. In JavaScript, like in HTML, the browser evaluates and runs your code top-down, so JavaScript statements at the top run before JavaScript statements at the bottom.</w:t>
      </w:r>
    </w:p>
    <w:p w:rsidR="00FC3B31" w:rsidRDefault="00FC3B31" w:rsidP="00FC3B31">
      <w:pPr>
        <w:pStyle w:val="NormalWeb"/>
      </w:pPr>
      <w:r>
        <w:t>As you'll see a bit later, ordering is important!</w:t>
      </w:r>
    </w:p>
    <w:p w:rsidR="00FC3B31" w:rsidRPr="005D4ECE" w:rsidRDefault="00FC3B31" w:rsidP="005D4ECE">
      <w:pPr>
        <w:pStyle w:val="Heading3"/>
      </w:pPr>
      <w:bookmarkStart w:id="23" w:name="h_03"/>
      <w:bookmarkEnd w:id="23"/>
      <w:r w:rsidRPr="005D4ECE">
        <w:t>Linking to an External Script</w:t>
      </w:r>
    </w:p>
    <w:p w:rsidR="00FC3B31" w:rsidRDefault="00FC3B31" w:rsidP="00FC3B31">
      <w:pPr>
        <w:pStyle w:val="NormalWeb"/>
      </w:pPr>
      <w:r>
        <w:t xml:space="preserve">If you're going to use your JavaScript in multiple HTML files, or you just want to keep your JavaScript and HTML separate, you can link to a JavaScript file. It's similar to how you link to CSS files, except that instead of using the &lt;link&gt; tag, you use the &lt;script&gt; tag. First, copy and paste all the JavaScript (between the &lt;script&gt; tags) from dogyears.html into a new file in your </w:t>
      </w:r>
      <w:r w:rsidR="005D4ECE" w:rsidRPr="005D4ECE">
        <w:rPr>
          <w:bCs/>
        </w:rPr>
        <w:t>work</w:t>
      </w:r>
      <w:r>
        <w:t xml:space="preserve"> folder; name that file </w:t>
      </w:r>
      <w:r>
        <w:rPr>
          <w:b/>
          <w:bCs/>
        </w:rPr>
        <w:t>dogyears.js</w:t>
      </w:r>
      <w:r>
        <w:t>. Then, remove that JavaScript from dogyears.html and change the &lt;script&gt; element so that it links to the new file. Modify your code as shown:</w:t>
      </w:r>
    </w:p>
    <w:p w:rsidR="00FC3B31" w:rsidRPr="005D4ECE" w:rsidRDefault="00FC3B31" w:rsidP="00FC3B31">
      <w:pPr>
        <w:rPr>
          <w:b/>
        </w:rPr>
      </w:pPr>
      <w:r w:rsidRPr="005D4ECE">
        <w:rPr>
          <w:b/>
        </w:rPr>
        <w:t>CODE TO TYPE:</w:t>
      </w:r>
    </w:p>
    <w:p w:rsidR="00FC3B31" w:rsidRDefault="00FC3B31" w:rsidP="00FC3B31">
      <w:pPr>
        <w:pStyle w:val="HTMLPreformatted"/>
      </w:pPr>
      <w:proofErr w:type="gramStart"/>
      <w:r>
        <w:t>&lt;!</w:t>
      </w:r>
      <w:proofErr w:type="spellStart"/>
      <w:r>
        <w:t>doctype</w:t>
      </w:r>
      <w:proofErr w:type="spellEnd"/>
      <w:proofErr w:type="gramEnd"/>
      <w:r>
        <w:t xml:space="preserve"> html&gt;</w:t>
      </w:r>
    </w:p>
    <w:p w:rsidR="00FC3B31" w:rsidRDefault="00FC3B31" w:rsidP="00FC3B31">
      <w:pPr>
        <w:pStyle w:val="HTMLPreformatted"/>
      </w:pPr>
      <w:r>
        <w:t xml:space="preserve">&lt;html </w:t>
      </w:r>
      <w:proofErr w:type="spellStart"/>
      <w:proofErr w:type="gramStart"/>
      <w:r>
        <w:t>lang</w:t>
      </w:r>
      <w:proofErr w:type="spellEnd"/>
      <w:proofErr w:type="gramEnd"/>
      <w:r>
        <w:t>="en"&gt;</w:t>
      </w:r>
    </w:p>
    <w:p w:rsidR="00FC3B31" w:rsidRDefault="00FC3B31" w:rsidP="00FC3B31">
      <w:pPr>
        <w:pStyle w:val="HTMLPreformatted"/>
      </w:pPr>
      <w:r>
        <w:t>&lt;</w:t>
      </w:r>
      <w:proofErr w:type="gramStart"/>
      <w:r>
        <w:t>head</w:t>
      </w:r>
      <w:proofErr w:type="gramEnd"/>
      <w:r>
        <w:t>&gt;</w:t>
      </w:r>
    </w:p>
    <w:p w:rsidR="00FC3B31" w:rsidRDefault="00FC3B31" w:rsidP="00FC3B31">
      <w:pPr>
        <w:pStyle w:val="HTMLPreformatted"/>
      </w:pPr>
      <w:r>
        <w:t xml:space="preserve">  &lt;</w:t>
      </w:r>
      <w:proofErr w:type="gramStart"/>
      <w:r>
        <w:t>title</w:t>
      </w:r>
      <w:proofErr w:type="gramEnd"/>
      <w:r>
        <w:t>&gt; My First JavaScript &lt;/title&gt;</w:t>
      </w:r>
    </w:p>
    <w:p w:rsidR="00FC3B31" w:rsidRDefault="00FC3B31" w:rsidP="00FC3B31">
      <w:pPr>
        <w:pStyle w:val="HTMLPreformatted"/>
      </w:pPr>
      <w:r>
        <w:t xml:space="preserve">  &lt;</w:t>
      </w:r>
      <w:proofErr w:type="gramStart"/>
      <w:r>
        <w:t>meta</w:t>
      </w:r>
      <w:proofErr w:type="gramEnd"/>
      <w:r>
        <w:t xml:space="preserve"> </w:t>
      </w:r>
      <w:proofErr w:type="spellStart"/>
      <w:r>
        <w:t>charset</w:t>
      </w:r>
      <w:proofErr w:type="spellEnd"/>
      <w:r>
        <w:t>="utf-8"&gt;</w:t>
      </w:r>
    </w:p>
    <w:p w:rsidR="00FC3B31" w:rsidRDefault="00FC3B31" w:rsidP="00FC3B31">
      <w:pPr>
        <w:pStyle w:val="HTMLPreformatted"/>
        <w:rPr>
          <w:ins w:id="24" w:author="Unknown"/>
        </w:rPr>
      </w:pPr>
      <w:r>
        <w:t xml:space="preserve">  </w:t>
      </w:r>
    </w:p>
    <w:p w:rsidR="00FC3B31" w:rsidRDefault="00FC3B31" w:rsidP="00FC3B31">
      <w:pPr>
        <w:pStyle w:val="HTMLPreformatted"/>
        <w:rPr>
          <w:ins w:id="25" w:author="Unknown"/>
        </w:rPr>
      </w:pPr>
      <w:ins w:id="26" w:author="Unknown">
        <w:r>
          <w:t xml:space="preserve">  &lt;script </w:t>
        </w:r>
        <w:proofErr w:type="spellStart"/>
        <w:r>
          <w:t>src</w:t>
        </w:r>
        <w:proofErr w:type="spellEnd"/>
        <w:r>
          <w:t>="dogyears.js"&gt;</w:t>
        </w:r>
      </w:ins>
    </w:p>
    <w:p w:rsidR="00FC3B31" w:rsidRDefault="00FC3B31" w:rsidP="00FC3B31">
      <w:pPr>
        <w:pStyle w:val="HTMLPreformatted"/>
        <w:rPr>
          <w:ins w:id="27" w:author="Unknown"/>
        </w:rPr>
      </w:pPr>
      <w:ins w:id="28" w:author="Unknown">
        <w:r>
          <w:t xml:space="preserve">  &lt;/script&gt;</w:t>
        </w:r>
      </w:ins>
    </w:p>
    <w:p w:rsidR="00FC3B31" w:rsidRDefault="00FC3B31" w:rsidP="00FC3B31">
      <w:pPr>
        <w:pStyle w:val="HTMLPreformatted"/>
      </w:pPr>
      <w:ins w:id="29" w:author="Unknown">
        <w:r>
          <w:lastRenderedPageBreak/>
          <w:t xml:space="preserve">  </w:t>
        </w:r>
      </w:ins>
    </w:p>
    <w:p w:rsidR="00FC3B31" w:rsidRDefault="00FC3B31" w:rsidP="00FC3B31">
      <w:pPr>
        <w:pStyle w:val="HTMLPreformatted"/>
      </w:pPr>
      <w:r>
        <w:t>&lt;/head&gt;</w:t>
      </w:r>
    </w:p>
    <w:p w:rsidR="00FC3B31" w:rsidRDefault="00FC3B31" w:rsidP="00FC3B31">
      <w:pPr>
        <w:pStyle w:val="HTMLPreformatted"/>
      </w:pPr>
      <w:r>
        <w:t>&lt;</w:t>
      </w:r>
      <w:proofErr w:type="gramStart"/>
      <w:r>
        <w:t>body</w:t>
      </w:r>
      <w:proofErr w:type="gramEnd"/>
      <w:r>
        <w:t>&gt;</w:t>
      </w:r>
    </w:p>
    <w:p w:rsidR="00FC3B31" w:rsidRDefault="00FC3B31" w:rsidP="00FC3B31">
      <w:pPr>
        <w:pStyle w:val="HTMLPreformatted"/>
        <w:rPr>
          <w:del w:id="30" w:author="Unknown"/>
        </w:rPr>
      </w:pPr>
      <w:r>
        <w:t xml:space="preserve">  </w:t>
      </w:r>
      <w:del w:id="31" w:author="Unknown">
        <w:r>
          <w:delText>&lt;script&gt;</w:delText>
        </w:r>
      </w:del>
    </w:p>
    <w:p w:rsidR="00FC3B31" w:rsidRDefault="00FC3B31" w:rsidP="00FC3B31">
      <w:pPr>
        <w:pStyle w:val="HTMLPreformatted"/>
        <w:rPr>
          <w:del w:id="32" w:author="Unknown"/>
        </w:rPr>
      </w:pPr>
      <w:del w:id="33" w:author="Unknown">
        <w:r>
          <w:delText xml:space="preserve">    var age = 10;</w:delText>
        </w:r>
      </w:del>
    </w:p>
    <w:p w:rsidR="00FC3B31" w:rsidRDefault="00FC3B31" w:rsidP="00FC3B31">
      <w:pPr>
        <w:pStyle w:val="HTMLPreformatted"/>
        <w:rPr>
          <w:del w:id="34" w:author="Unknown"/>
        </w:rPr>
      </w:pPr>
      <w:del w:id="35" w:author="Unknown">
        <w:r>
          <w:delText xml:space="preserve">    var ageInDogYears = age * 7;</w:delText>
        </w:r>
      </w:del>
    </w:p>
    <w:p w:rsidR="00FC3B31" w:rsidRDefault="00FC3B31" w:rsidP="00FC3B31">
      <w:pPr>
        <w:pStyle w:val="HTMLPreformatted"/>
        <w:rPr>
          <w:del w:id="36" w:author="Unknown"/>
        </w:rPr>
      </w:pPr>
      <w:del w:id="37" w:author="Unknown">
        <w:r>
          <w:delText xml:space="preserve">    alert("Age in dog years: " + ageInDogYears);</w:delText>
        </w:r>
      </w:del>
    </w:p>
    <w:p w:rsidR="00FC3B31" w:rsidRDefault="00FC3B31" w:rsidP="00FC3B31">
      <w:pPr>
        <w:pStyle w:val="HTMLPreformatted"/>
        <w:rPr>
          <w:del w:id="38" w:author="Unknown"/>
        </w:rPr>
      </w:pPr>
      <w:del w:id="39" w:author="Unknown">
        <w:r>
          <w:delText xml:space="preserve">  &lt;/script&gt;</w:delText>
        </w:r>
      </w:del>
    </w:p>
    <w:p w:rsidR="00FC3B31" w:rsidRDefault="00FC3B31" w:rsidP="00FC3B31">
      <w:pPr>
        <w:pStyle w:val="HTMLPreformatted"/>
      </w:pPr>
    </w:p>
    <w:p w:rsidR="00FC3B31" w:rsidRDefault="00FC3B31" w:rsidP="00FC3B31">
      <w:pPr>
        <w:pStyle w:val="HTMLPreformatted"/>
      </w:pPr>
      <w:r>
        <w:t>&lt;/body&gt;</w:t>
      </w:r>
    </w:p>
    <w:p w:rsidR="00FC3B31" w:rsidRDefault="00FC3B31" w:rsidP="00FC3B31">
      <w:pPr>
        <w:pStyle w:val="HTMLPreformatted"/>
      </w:pPr>
      <w:r>
        <w:t>&lt;/html&gt;</w:t>
      </w:r>
    </w:p>
    <w:p w:rsidR="00FC3B31" w:rsidRDefault="00FC3B31" w:rsidP="00FC3B31">
      <w:pPr>
        <w:pStyle w:val="NormalWeb"/>
      </w:pPr>
      <w:r>
        <w:t>We moved the &lt;script&gt; element back to the &lt;head&gt; of the document. Even though we don't have any JavaScript between the opening and closing script tags, we still include both. This is important! If you don't include both the opening and closing script tags, you may get weird behavior in your browser.</w:t>
      </w:r>
    </w:p>
    <w:p w:rsidR="00FC3B31" w:rsidRDefault="005D4ECE" w:rsidP="00FC3B31">
      <w:pPr>
        <w:pStyle w:val="NormalWeb"/>
      </w:pPr>
      <w:r>
        <w:t xml:space="preserve">Save your file again and open it a browser or refresh the browser if it’s already opened.  </w:t>
      </w:r>
      <w:r w:rsidR="00FC3B31">
        <w:t>You should see the same dialog as before.</w:t>
      </w:r>
    </w:p>
    <w:p w:rsidR="00FC3B31" w:rsidRDefault="00FC3B31" w:rsidP="00FC3B31">
      <w:pPr>
        <w:pStyle w:val="NormalWeb"/>
      </w:pPr>
      <w:r>
        <w:t xml:space="preserve">Linking to an external JavaScript file from the &lt;head&gt; of the document is the most common way to include JavaScript in a web page. If you "view source" code of web pages, you'll usually see the JavaScript included like that. We'll be using the same method frequently, as well as placing our JavaScript in the &lt;head&gt; element, throughout the rest of the </w:t>
      </w:r>
      <w:r w:rsidR="00470ADC">
        <w:t>Skills Ladder</w:t>
      </w:r>
      <w:r>
        <w:t>.</w:t>
      </w:r>
    </w:p>
    <w:p w:rsidR="00FC3B31" w:rsidRDefault="00FC3B31" w:rsidP="005D4ECE">
      <w:pPr>
        <w:pStyle w:val="Heading3"/>
      </w:pPr>
      <w:bookmarkStart w:id="40" w:name="h_04"/>
      <w:bookmarkEnd w:id="40"/>
      <w:r>
        <w:t>The &lt;script&gt; Element</w:t>
      </w:r>
    </w:p>
    <w:p w:rsidR="00FC3B31" w:rsidRDefault="00FC3B31" w:rsidP="00FC3B31">
      <w:pPr>
        <w:pStyle w:val="NormalWeb"/>
      </w:pPr>
      <w:r>
        <w:t xml:space="preserve">The &lt;script&gt; element is pretty straightforward and you now know everything you need to know about &lt;script&gt; for this </w:t>
      </w:r>
      <w:r w:rsidR="00470ADC">
        <w:t>Skills Ladder</w:t>
      </w:r>
      <w:r>
        <w:t xml:space="preserve">. But, when you check out how other pages link to JavaScript files, you might notice that some links include a </w:t>
      </w:r>
      <w:r>
        <w:rPr>
          <w:b/>
          <w:bCs/>
        </w:rPr>
        <w:t>type</w:t>
      </w:r>
      <w:r>
        <w:t xml:space="preserve"> attribute.</w:t>
      </w:r>
    </w:p>
    <w:p w:rsidR="00FC3B31" w:rsidRDefault="00FC3B31" w:rsidP="00FC3B31">
      <w:pPr>
        <w:pStyle w:val="NormalWeb"/>
      </w:pPr>
      <w:r>
        <w:t xml:space="preserve">The </w:t>
      </w:r>
      <w:r>
        <w:rPr>
          <w:b/>
          <w:bCs/>
        </w:rPr>
        <w:t>type</w:t>
      </w:r>
      <w:r>
        <w:t xml:space="preserve"> attribute used to be required because browsers used to support different scripting languages; for instance, for a long time, IE supported </w:t>
      </w:r>
      <w:proofErr w:type="spellStart"/>
      <w:r>
        <w:t>JScript</w:t>
      </w:r>
      <w:proofErr w:type="spellEnd"/>
      <w:r>
        <w:t xml:space="preserve">, while </w:t>
      </w:r>
      <w:proofErr w:type="spellStart"/>
      <w:r>
        <w:t>Netcape</w:t>
      </w:r>
      <w:proofErr w:type="spellEnd"/>
      <w:r>
        <w:t xml:space="preserve"> supported JavaScript. Now that </w:t>
      </w:r>
      <w:r w:rsidR="005D4ECE">
        <w:t xml:space="preserve">those </w:t>
      </w:r>
      <w:r>
        <w:t xml:space="preserve">browsers have standardized a bit more, JavaScript is the default scripting language for all the major browsers, so the type attribute is optional. Still, if you'd like to use it (maybe you know that some of your users still use old browsers), you can—it's still supported! Edit </w:t>
      </w:r>
      <w:r>
        <w:rPr>
          <w:b/>
          <w:bCs/>
        </w:rPr>
        <w:t>dogyears.html</w:t>
      </w:r>
      <w:r>
        <w:t xml:space="preserve"> as shown:</w:t>
      </w:r>
    </w:p>
    <w:p w:rsidR="00FC3B31" w:rsidRDefault="00FC3B31" w:rsidP="00FC3B31">
      <w:r>
        <w:t>CODE TO TYPE:</w:t>
      </w:r>
    </w:p>
    <w:p w:rsidR="00FC3B31" w:rsidRDefault="00FC3B31" w:rsidP="00FC3B31">
      <w:pPr>
        <w:pStyle w:val="HTMLPreformatted"/>
      </w:pPr>
      <w:proofErr w:type="gramStart"/>
      <w:r>
        <w:t>&lt;!</w:t>
      </w:r>
      <w:proofErr w:type="spellStart"/>
      <w:r>
        <w:t>doctype</w:t>
      </w:r>
      <w:proofErr w:type="spellEnd"/>
      <w:proofErr w:type="gramEnd"/>
      <w:r>
        <w:t xml:space="preserve"> html&gt;</w:t>
      </w:r>
    </w:p>
    <w:p w:rsidR="00FC3B31" w:rsidRDefault="00FC3B31" w:rsidP="00FC3B31">
      <w:pPr>
        <w:pStyle w:val="HTMLPreformatted"/>
      </w:pPr>
      <w:r>
        <w:t xml:space="preserve">&lt;html </w:t>
      </w:r>
      <w:proofErr w:type="spellStart"/>
      <w:proofErr w:type="gramStart"/>
      <w:r>
        <w:t>lang</w:t>
      </w:r>
      <w:proofErr w:type="spellEnd"/>
      <w:proofErr w:type="gramEnd"/>
      <w:r>
        <w:t>="en"&gt;</w:t>
      </w:r>
    </w:p>
    <w:p w:rsidR="00FC3B31" w:rsidRDefault="00FC3B31" w:rsidP="00FC3B31">
      <w:pPr>
        <w:pStyle w:val="HTMLPreformatted"/>
      </w:pPr>
      <w:r>
        <w:t>&lt;</w:t>
      </w:r>
      <w:proofErr w:type="gramStart"/>
      <w:r>
        <w:t>head</w:t>
      </w:r>
      <w:proofErr w:type="gramEnd"/>
      <w:r>
        <w:t>&gt;</w:t>
      </w:r>
    </w:p>
    <w:p w:rsidR="00FC3B31" w:rsidRDefault="00FC3B31" w:rsidP="00FC3B31">
      <w:pPr>
        <w:pStyle w:val="HTMLPreformatted"/>
      </w:pPr>
      <w:r>
        <w:t xml:space="preserve">  &lt;</w:t>
      </w:r>
      <w:proofErr w:type="gramStart"/>
      <w:r>
        <w:t>title</w:t>
      </w:r>
      <w:proofErr w:type="gramEnd"/>
      <w:r>
        <w:t>&gt; My First JavaScript &lt;/title&gt;</w:t>
      </w:r>
    </w:p>
    <w:p w:rsidR="00FC3B31" w:rsidRDefault="00FC3B31" w:rsidP="00FC3B31">
      <w:pPr>
        <w:pStyle w:val="HTMLPreformatted"/>
      </w:pPr>
      <w:r>
        <w:t xml:space="preserve">  &lt;</w:t>
      </w:r>
      <w:proofErr w:type="gramStart"/>
      <w:r>
        <w:t>meta</w:t>
      </w:r>
      <w:proofErr w:type="gramEnd"/>
      <w:r>
        <w:t xml:space="preserve"> </w:t>
      </w:r>
      <w:proofErr w:type="spellStart"/>
      <w:r>
        <w:t>charset</w:t>
      </w:r>
      <w:proofErr w:type="spellEnd"/>
      <w:r>
        <w:t>="utf-8"&gt;</w:t>
      </w:r>
    </w:p>
    <w:p w:rsidR="00FC3B31" w:rsidRDefault="00FC3B31" w:rsidP="00FC3B31">
      <w:pPr>
        <w:pStyle w:val="HTMLPreformatted"/>
      </w:pPr>
      <w:r>
        <w:t xml:space="preserve">  &lt;script </w:t>
      </w:r>
      <w:proofErr w:type="spellStart"/>
      <w:r>
        <w:t>src</w:t>
      </w:r>
      <w:proofErr w:type="spellEnd"/>
      <w:r>
        <w:t xml:space="preserve">="dogyears.js" </w:t>
      </w:r>
      <w:ins w:id="41" w:author="Unknown">
        <w:r>
          <w:t>type="text/</w:t>
        </w:r>
        <w:proofErr w:type="spellStart"/>
        <w:r>
          <w:t>javascript</w:t>
        </w:r>
        <w:proofErr w:type="spellEnd"/>
        <w:r>
          <w:t>"</w:t>
        </w:r>
      </w:ins>
      <w:r>
        <w:t>&gt;</w:t>
      </w:r>
    </w:p>
    <w:p w:rsidR="00FC3B31" w:rsidRDefault="00FC3B31" w:rsidP="00FC3B31">
      <w:pPr>
        <w:pStyle w:val="HTMLPreformatted"/>
      </w:pPr>
      <w:r>
        <w:t xml:space="preserve">  &lt;/script&gt;</w:t>
      </w:r>
    </w:p>
    <w:p w:rsidR="00FC3B31" w:rsidRDefault="00FC3B31" w:rsidP="00FC3B31">
      <w:pPr>
        <w:pStyle w:val="HTMLPreformatted"/>
      </w:pPr>
      <w:r>
        <w:t>&lt;/head&gt;</w:t>
      </w:r>
    </w:p>
    <w:p w:rsidR="00FC3B31" w:rsidRDefault="00FC3B31" w:rsidP="00FC3B31">
      <w:pPr>
        <w:pStyle w:val="HTMLPreformatted"/>
      </w:pPr>
      <w:r>
        <w:t>&lt;</w:t>
      </w:r>
      <w:proofErr w:type="gramStart"/>
      <w:r>
        <w:t>body</w:t>
      </w:r>
      <w:proofErr w:type="gramEnd"/>
      <w:r>
        <w:t>&gt;</w:t>
      </w:r>
    </w:p>
    <w:p w:rsidR="00FC3B31" w:rsidRDefault="00FC3B31" w:rsidP="00FC3B31">
      <w:pPr>
        <w:pStyle w:val="HTMLPreformatted"/>
      </w:pPr>
      <w:r>
        <w:t>&lt;/body&gt;</w:t>
      </w:r>
    </w:p>
    <w:p w:rsidR="00FC3B31" w:rsidRDefault="00FC3B31" w:rsidP="00FC3B31">
      <w:pPr>
        <w:pStyle w:val="HTMLPreformatted"/>
      </w:pPr>
      <w:r>
        <w:lastRenderedPageBreak/>
        <w:t>&lt;/html&gt;</w:t>
      </w:r>
    </w:p>
    <w:p w:rsidR="00FC3B31" w:rsidRDefault="00FC3B31" w:rsidP="00470ADC">
      <w:pPr>
        <w:pStyle w:val="Heading3"/>
      </w:pPr>
      <w:bookmarkStart w:id="42" w:name="h_05"/>
      <w:bookmarkEnd w:id="42"/>
      <w:r>
        <w:t>Create and Calling a Function</w:t>
      </w:r>
    </w:p>
    <w:p w:rsidR="00FC3B31" w:rsidRDefault="00FC3B31" w:rsidP="00FC3B31">
      <w:pPr>
        <w:pStyle w:val="NormalWeb"/>
      </w:pPr>
      <w:r>
        <w:t xml:space="preserve">When you're writing JavaScript, most of the time you'll put your code in </w:t>
      </w:r>
      <w:r>
        <w:rPr>
          <w:i/>
          <w:iCs/>
        </w:rPr>
        <w:t>functions</w:t>
      </w:r>
      <w:r>
        <w:t xml:space="preserve">. You'll also use many of the built-in functions available in JavaScript. We'll cover functions in greater detail later in the </w:t>
      </w:r>
      <w:r w:rsidR="00470ADC">
        <w:t>Skills Ladder</w:t>
      </w:r>
      <w:r>
        <w:t>, for now, think of a function as a way to package a chunk of code so that it's more convenient to access and reuse later.</w:t>
      </w:r>
    </w:p>
    <w:p w:rsidR="00FC3B31" w:rsidRDefault="00FC3B31" w:rsidP="00FC3B31">
      <w:pPr>
        <w:pStyle w:val="NormalWeb"/>
      </w:pPr>
      <w:r>
        <w:t xml:space="preserve">Just to get warmed up using functions, let's change the script you've already written in </w:t>
      </w:r>
      <w:r>
        <w:rPr>
          <w:b/>
          <w:bCs/>
        </w:rPr>
        <w:t>dogyears.js</w:t>
      </w:r>
      <w:r>
        <w:t>, and put that code inside a function. Modify the code as shown:</w:t>
      </w:r>
    </w:p>
    <w:p w:rsidR="00FC3B31" w:rsidRPr="00C9306D" w:rsidRDefault="00FC3B31" w:rsidP="00FC3B31">
      <w:pPr>
        <w:rPr>
          <w:b/>
        </w:rPr>
      </w:pPr>
      <w:r w:rsidRPr="00C9306D">
        <w:rPr>
          <w:b/>
        </w:rPr>
        <w:t>CODE TO TYPE:</w:t>
      </w:r>
    </w:p>
    <w:p w:rsidR="00FC3B31" w:rsidRDefault="00FC3B31" w:rsidP="00FC3B31">
      <w:pPr>
        <w:pStyle w:val="HTMLPreformatted"/>
      </w:pPr>
      <w:proofErr w:type="gramStart"/>
      <w:ins w:id="43" w:author="Unknown">
        <w:r>
          <w:t>function</w:t>
        </w:r>
        <w:proofErr w:type="gramEnd"/>
        <w:r>
          <w:t xml:space="preserve"> </w:t>
        </w:r>
        <w:proofErr w:type="spellStart"/>
        <w:r>
          <w:t>dogYears</w:t>
        </w:r>
        <w:proofErr w:type="spellEnd"/>
        <w:r>
          <w:t>() {</w:t>
        </w:r>
      </w:ins>
    </w:p>
    <w:p w:rsidR="00FC3B31" w:rsidRDefault="00FC3B31" w:rsidP="00FC3B31">
      <w:pPr>
        <w:pStyle w:val="HTMLPreformatted"/>
      </w:pPr>
      <w:r>
        <w:t xml:space="preserve">    </w:t>
      </w:r>
      <w:proofErr w:type="spellStart"/>
      <w:proofErr w:type="gramStart"/>
      <w:r>
        <w:t>var</w:t>
      </w:r>
      <w:proofErr w:type="spellEnd"/>
      <w:proofErr w:type="gramEnd"/>
      <w:r>
        <w:t xml:space="preserve"> age = 10;</w:t>
      </w:r>
    </w:p>
    <w:p w:rsidR="00FC3B31" w:rsidRDefault="00FC3B31" w:rsidP="00FC3B31">
      <w:pPr>
        <w:pStyle w:val="HTMLPreformatted"/>
      </w:pPr>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p>
    <w:p w:rsidR="00FC3B31" w:rsidRDefault="00FC3B31" w:rsidP="00FC3B31">
      <w:pPr>
        <w:pStyle w:val="HTMLPreformatted"/>
      </w:pPr>
      <w:r>
        <w:t xml:space="preserve">    </w:t>
      </w:r>
      <w:proofErr w:type="gramStart"/>
      <w:r>
        <w:t>alert(</w:t>
      </w:r>
      <w:proofErr w:type="gramEnd"/>
      <w:r>
        <w:t xml:space="preserve">"Age in dog years: " + </w:t>
      </w:r>
      <w:proofErr w:type="spellStart"/>
      <w:r>
        <w:t>ageInDogYears</w:t>
      </w:r>
      <w:proofErr w:type="spellEnd"/>
      <w:r>
        <w:t>);</w:t>
      </w:r>
    </w:p>
    <w:p w:rsidR="00FC3B31" w:rsidRDefault="00FC3B31" w:rsidP="00FC3B31">
      <w:pPr>
        <w:pStyle w:val="HTMLPreformatted"/>
      </w:pPr>
      <w:ins w:id="44" w:author="Unknown">
        <w:r>
          <w:t>}</w:t>
        </w:r>
      </w:ins>
    </w:p>
    <w:p w:rsidR="00FC3B31" w:rsidRDefault="00FC3B31" w:rsidP="00FC3B31">
      <w:pPr>
        <w:pStyle w:val="NormalWeb"/>
      </w:pPr>
      <w:r>
        <w:t xml:space="preserve">We've put all the code that was in your file into a function named </w:t>
      </w:r>
      <w:proofErr w:type="spellStart"/>
      <w:r>
        <w:rPr>
          <w:b/>
          <w:bCs/>
        </w:rPr>
        <w:t>dogYears</w:t>
      </w:r>
      <w:proofErr w:type="spellEnd"/>
      <w:r>
        <w:t xml:space="preserve">. The </w:t>
      </w:r>
      <w:r>
        <w:rPr>
          <w:b/>
          <w:bCs/>
        </w:rPr>
        <w:t>function</w:t>
      </w:r>
      <w:r>
        <w:t xml:space="preserve"> keyword indicates that we're defining a function named </w:t>
      </w:r>
      <w:proofErr w:type="spellStart"/>
      <w:r>
        <w:rPr>
          <w:b/>
          <w:bCs/>
        </w:rPr>
        <w:t>dogYears</w:t>
      </w:r>
      <w:proofErr w:type="spellEnd"/>
      <w:r>
        <w:t xml:space="preserve">. All the code in the function goes between an opening and closing brackets </w:t>
      </w:r>
      <w:r>
        <w:rPr>
          <w:b/>
          <w:bCs/>
        </w:rPr>
        <w:t>{}</w:t>
      </w:r>
      <w:r>
        <w:t>. By convention, we indent the code inside the function, so it's easier to see that the code is part of the function and not the code around it, and also to keep the brackets matching.</w:t>
      </w:r>
    </w:p>
    <w:p w:rsidR="00FC3B31" w:rsidRDefault="00FC3B31" w:rsidP="00FC3B31">
      <w:pPr>
        <w:pStyle w:val="NormalWeb"/>
      </w:pPr>
      <w:r>
        <w:t xml:space="preserve">Save your </w:t>
      </w:r>
      <w:r>
        <w:rPr>
          <w:b/>
          <w:bCs/>
        </w:rPr>
        <w:t>dogyears.js</w:t>
      </w:r>
      <w:r>
        <w:t xml:space="preserve"> </w:t>
      </w:r>
      <w:r w:rsidR="00C9306D">
        <w:t>again and open it a browser or refresh the browser if it’s already opened.</w:t>
      </w:r>
      <w:r>
        <w:t xml:space="preserve"> Did you see the alert?</w:t>
      </w:r>
    </w:p>
    <w:p w:rsidR="00FC3B31" w:rsidRDefault="00FC3B31" w:rsidP="00FC3B31">
      <w:pPr>
        <w:pStyle w:val="NormalWeb"/>
      </w:pPr>
      <w:r>
        <w:t xml:space="preserve">No! You did </w:t>
      </w:r>
      <w:r>
        <w:rPr>
          <w:i/>
          <w:iCs/>
        </w:rPr>
        <w:t>not</w:t>
      </w:r>
      <w:r>
        <w:t xml:space="preserve"> see the alert because now all the JavaScript code is in a function, and the only way to get the function's code to run is to </w:t>
      </w:r>
      <w:r>
        <w:rPr>
          <w:i/>
          <w:iCs/>
        </w:rPr>
        <w:t>call</w:t>
      </w:r>
      <w:r>
        <w:t xml:space="preserve"> it. To do that, add one more line of code to </w:t>
      </w:r>
      <w:r>
        <w:rPr>
          <w:b/>
          <w:bCs/>
        </w:rPr>
        <w:t>dogyears.js</w:t>
      </w:r>
      <w:r>
        <w:t>. Modify your code as shown:</w:t>
      </w:r>
    </w:p>
    <w:p w:rsidR="00FC3B31" w:rsidRPr="00C9306D" w:rsidRDefault="00FC3B31" w:rsidP="00FC3B31">
      <w:pPr>
        <w:rPr>
          <w:b/>
        </w:rPr>
      </w:pPr>
      <w:r w:rsidRPr="00C9306D">
        <w:rPr>
          <w:b/>
        </w:rPr>
        <w:t>CODE TO TYPE:</w:t>
      </w:r>
    </w:p>
    <w:p w:rsidR="00FC3B31" w:rsidRDefault="00FC3B31" w:rsidP="00FC3B31">
      <w:pPr>
        <w:pStyle w:val="HTMLPreformatted"/>
      </w:pPr>
      <w:proofErr w:type="gramStart"/>
      <w:r>
        <w:t>function</w:t>
      </w:r>
      <w:proofErr w:type="gramEnd"/>
      <w:r>
        <w:t xml:space="preserve"> </w:t>
      </w:r>
      <w:proofErr w:type="spellStart"/>
      <w:r>
        <w:t>dogYears</w:t>
      </w:r>
      <w:proofErr w:type="spellEnd"/>
      <w:r>
        <w:t>() {</w:t>
      </w:r>
    </w:p>
    <w:p w:rsidR="00FC3B31" w:rsidRDefault="00FC3B31" w:rsidP="00FC3B31">
      <w:pPr>
        <w:pStyle w:val="HTMLPreformatted"/>
      </w:pPr>
      <w:r>
        <w:t xml:space="preserve">    </w:t>
      </w:r>
      <w:proofErr w:type="spellStart"/>
      <w:proofErr w:type="gramStart"/>
      <w:r>
        <w:t>var</w:t>
      </w:r>
      <w:proofErr w:type="spellEnd"/>
      <w:proofErr w:type="gramEnd"/>
      <w:r>
        <w:t xml:space="preserve"> age = 10;</w:t>
      </w:r>
    </w:p>
    <w:p w:rsidR="00FC3B31" w:rsidRDefault="00FC3B31" w:rsidP="00FC3B31">
      <w:pPr>
        <w:pStyle w:val="HTMLPreformatted"/>
      </w:pPr>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p>
    <w:p w:rsidR="00FC3B31" w:rsidRDefault="00FC3B31" w:rsidP="00FC3B31">
      <w:pPr>
        <w:pStyle w:val="HTMLPreformatted"/>
      </w:pPr>
      <w:r>
        <w:t xml:space="preserve">    </w:t>
      </w:r>
      <w:proofErr w:type="gramStart"/>
      <w:r>
        <w:t>alert(</w:t>
      </w:r>
      <w:proofErr w:type="gramEnd"/>
      <w:r>
        <w:t xml:space="preserve">"Age in dog years: " + </w:t>
      </w:r>
      <w:proofErr w:type="spellStart"/>
      <w:r>
        <w:t>ageInDogYears</w:t>
      </w:r>
      <w:proofErr w:type="spellEnd"/>
      <w:r>
        <w:t>);</w:t>
      </w:r>
    </w:p>
    <w:p w:rsidR="00FC3B31" w:rsidRDefault="00FC3B31" w:rsidP="00FC3B31">
      <w:pPr>
        <w:pStyle w:val="HTMLPreformatted"/>
      </w:pPr>
      <w:r>
        <w:t>}</w:t>
      </w:r>
    </w:p>
    <w:p w:rsidR="00FC3B31" w:rsidRDefault="00FC3B31" w:rsidP="00FC3B31">
      <w:pPr>
        <w:pStyle w:val="HTMLPreformatted"/>
      </w:pPr>
      <w:proofErr w:type="spellStart"/>
      <w:proofErr w:type="gramStart"/>
      <w:ins w:id="45" w:author="Unknown">
        <w:r>
          <w:t>dogYears</w:t>
        </w:r>
        <w:proofErr w:type="spellEnd"/>
        <w:r>
          <w:t>(</w:t>
        </w:r>
        <w:proofErr w:type="gramEnd"/>
        <w:r>
          <w:t>);</w:t>
        </w:r>
      </w:ins>
    </w:p>
    <w:p w:rsidR="00FC3B31" w:rsidRDefault="00FC3B31" w:rsidP="00FC3B31">
      <w:pPr>
        <w:pStyle w:val="NormalWeb"/>
      </w:pPr>
      <w:r>
        <w:t xml:space="preserve">Save your JavaScript file, and </w:t>
      </w:r>
      <w:r w:rsidR="00C9306D">
        <w:t>open it a browser or refresh the browser if it’s already opened</w:t>
      </w:r>
      <w:r>
        <w:t>. Do you see the alert now?</w:t>
      </w:r>
    </w:p>
    <w:p w:rsidR="00FC3B31" w:rsidRDefault="00FC3B31" w:rsidP="00FC3B31">
      <w:pPr>
        <w:pStyle w:val="NormalWeb"/>
      </w:pPr>
      <w:r>
        <w:t xml:space="preserve">Now that you've packaged the code into a function, it'll be convenient to use that code whenever you want—behold the power of functions! You could type </w:t>
      </w:r>
      <w:proofErr w:type="spellStart"/>
      <w:proofErr w:type="gramStart"/>
      <w:r>
        <w:rPr>
          <w:b/>
          <w:bCs/>
        </w:rPr>
        <w:t>dogYears</w:t>
      </w:r>
      <w:proofErr w:type="spellEnd"/>
      <w:r>
        <w:rPr>
          <w:b/>
          <w:bCs/>
        </w:rPr>
        <w:t>(</w:t>
      </w:r>
      <w:proofErr w:type="gramEnd"/>
      <w:r>
        <w:rPr>
          <w:b/>
          <w:bCs/>
        </w:rPr>
        <w:t>);</w:t>
      </w:r>
      <w:r>
        <w:t xml:space="preserve"> as many times as you want in your JavaScript file and you'd get the equivalent number of alerts. You can reuse the code in the </w:t>
      </w:r>
      <w:proofErr w:type="spellStart"/>
      <w:proofErr w:type="gramStart"/>
      <w:r>
        <w:t>dogYears</w:t>
      </w:r>
      <w:proofErr w:type="spellEnd"/>
      <w:r>
        <w:t>(</w:t>
      </w:r>
      <w:proofErr w:type="gramEnd"/>
      <w:r>
        <w:t>) function without having to type it repeatedly.</w:t>
      </w:r>
    </w:p>
    <w:p w:rsidR="00FC3B31" w:rsidRDefault="00FC3B31" w:rsidP="00FC3B31">
      <w:pPr>
        <w:pStyle w:val="NormalWeb"/>
      </w:pPr>
      <w:r>
        <w:lastRenderedPageBreak/>
        <w:t xml:space="preserve">Try adding a few more calls to the </w:t>
      </w:r>
      <w:proofErr w:type="spellStart"/>
      <w:proofErr w:type="gramStart"/>
      <w:r>
        <w:t>dogYears</w:t>
      </w:r>
      <w:proofErr w:type="spellEnd"/>
      <w:r>
        <w:t>(</w:t>
      </w:r>
      <w:proofErr w:type="gramEnd"/>
      <w:r>
        <w:t>) function as shown:</w:t>
      </w:r>
    </w:p>
    <w:p w:rsidR="00FC3B31" w:rsidRPr="00C9306D" w:rsidRDefault="00FC3B31" w:rsidP="00FC3B31">
      <w:pPr>
        <w:rPr>
          <w:b/>
        </w:rPr>
      </w:pPr>
      <w:r w:rsidRPr="00C9306D">
        <w:rPr>
          <w:b/>
        </w:rPr>
        <w:t>CODE TO TYPE:</w:t>
      </w:r>
    </w:p>
    <w:p w:rsidR="00FC3B31" w:rsidRDefault="00FC3B31" w:rsidP="00FC3B31">
      <w:pPr>
        <w:pStyle w:val="HTMLPreformatted"/>
      </w:pPr>
      <w:proofErr w:type="gramStart"/>
      <w:r>
        <w:t>function</w:t>
      </w:r>
      <w:proofErr w:type="gramEnd"/>
      <w:r>
        <w:t xml:space="preserve"> </w:t>
      </w:r>
      <w:proofErr w:type="spellStart"/>
      <w:r>
        <w:t>dogYears</w:t>
      </w:r>
      <w:proofErr w:type="spellEnd"/>
      <w:r>
        <w:t>() {</w:t>
      </w:r>
    </w:p>
    <w:p w:rsidR="00FC3B31" w:rsidRDefault="00FC3B31" w:rsidP="00FC3B31">
      <w:pPr>
        <w:pStyle w:val="HTMLPreformatted"/>
      </w:pPr>
      <w:r>
        <w:t xml:space="preserve">    </w:t>
      </w:r>
      <w:proofErr w:type="spellStart"/>
      <w:proofErr w:type="gramStart"/>
      <w:r>
        <w:t>var</w:t>
      </w:r>
      <w:proofErr w:type="spellEnd"/>
      <w:proofErr w:type="gramEnd"/>
      <w:r>
        <w:t xml:space="preserve"> age = 10;</w:t>
      </w:r>
    </w:p>
    <w:p w:rsidR="00FC3B31" w:rsidRDefault="00FC3B31" w:rsidP="00FC3B31">
      <w:pPr>
        <w:pStyle w:val="HTMLPreformatted"/>
      </w:pPr>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p>
    <w:p w:rsidR="00FC3B31" w:rsidRDefault="00FC3B31" w:rsidP="00FC3B31">
      <w:pPr>
        <w:pStyle w:val="HTMLPreformatted"/>
      </w:pPr>
      <w:r>
        <w:t xml:space="preserve">    </w:t>
      </w:r>
      <w:proofErr w:type="gramStart"/>
      <w:r>
        <w:t>alert(</w:t>
      </w:r>
      <w:proofErr w:type="gramEnd"/>
      <w:r>
        <w:t xml:space="preserve">"Age in dog years: " + </w:t>
      </w:r>
      <w:proofErr w:type="spellStart"/>
      <w:r>
        <w:t>ageInDogYears</w:t>
      </w:r>
      <w:proofErr w:type="spellEnd"/>
      <w:r>
        <w:t>);</w:t>
      </w:r>
    </w:p>
    <w:p w:rsidR="00FC3B31" w:rsidRDefault="00FC3B31" w:rsidP="00FC3B31">
      <w:pPr>
        <w:pStyle w:val="HTMLPreformatted"/>
      </w:pPr>
      <w:r>
        <w:t>}</w:t>
      </w:r>
    </w:p>
    <w:p w:rsidR="00FC3B31" w:rsidRDefault="00FC3B31" w:rsidP="00FC3B31">
      <w:pPr>
        <w:pStyle w:val="HTMLPreformatted"/>
      </w:pPr>
      <w:proofErr w:type="spellStart"/>
      <w:proofErr w:type="gramStart"/>
      <w:r>
        <w:t>dogYears</w:t>
      </w:r>
      <w:proofErr w:type="spellEnd"/>
      <w:r>
        <w:t>(</w:t>
      </w:r>
      <w:proofErr w:type="gramEnd"/>
      <w:r>
        <w:t>);</w:t>
      </w:r>
    </w:p>
    <w:p w:rsidR="00FC3B31" w:rsidRDefault="00FC3B31" w:rsidP="00FC3B31">
      <w:pPr>
        <w:pStyle w:val="HTMLPreformatted"/>
      </w:pPr>
      <w:proofErr w:type="spellStart"/>
      <w:proofErr w:type="gramStart"/>
      <w:ins w:id="46" w:author="Unknown">
        <w:r>
          <w:t>dogYears</w:t>
        </w:r>
        <w:proofErr w:type="spellEnd"/>
        <w:r>
          <w:t>(</w:t>
        </w:r>
        <w:proofErr w:type="gramEnd"/>
        <w:r>
          <w:t>);</w:t>
        </w:r>
      </w:ins>
    </w:p>
    <w:p w:rsidR="00FC3B31" w:rsidRDefault="00FC3B31" w:rsidP="00FC3B31">
      <w:pPr>
        <w:pStyle w:val="HTMLPreformatted"/>
      </w:pPr>
      <w:proofErr w:type="spellStart"/>
      <w:proofErr w:type="gramStart"/>
      <w:ins w:id="47" w:author="Unknown">
        <w:r>
          <w:t>dogYears</w:t>
        </w:r>
        <w:proofErr w:type="spellEnd"/>
        <w:r>
          <w:t>(</w:t>
        </w:r>
        <w:proofErr w:type="gramEnd"/>
        <w:r>
          <w:t>);</w:t>
        </w:r>
      </w:ins>
    </w:p>
    <w:p w:rsidR="00FC3B31" w:rsidRDefault="00FC3B31" w:rsidP="00FC3B31">
      <w:pPr>
        <w:pStyle w:val="HTMLPreformatted"/>
      </w:pPr>
      <w:proofErr w:type="spellStart"/>
      <w:proofErr w:type="gramStart"/>
      <w:ins w:id="48" w:author="Unknown">
        <w:r>
          <w:t>dogYears</w:t>
        </w:r>
        <w:proofErr w:type="spellEnd"/>
        <w:r>
          <w:t>(</w:t>
        </w:r>
        <w:proofErr w:type="gramEnd"/>
        <w:r>
          <w:t>);</w:t>
        </w:r>
      </w:ins>
    </w:p>
    <w:p w:rsidR="00FC3B31" w:rsidRDefault="00C9306D" w:rsidP="00FC3B31">
      <w:pPr>
        <w:pStyle w:val="NormalWeb"/>
      </w:pPr>
      <w:r>
        <w:t xml:space="preserve">Open dogyears.html again. </w:t>
      </w:r>
      <w:r w:rsidR="00FC3B31">
        <w:t>How many alerts do you see now? It might seem like overkill to get that many alerts, but you can see how nice it is to have that code packaged up into a function.</w:t>
      </w:r>
    </w:p>
    <w:p w:rsidR="00FC3B31" w:rsidRPr="00C9306D" w:rsidRDefault="00FC3B31" w:rsidP="00FC3B31">
      <w:pPr>
        <w:rPr>
          <w:b/>
        </w:rPr>
      </w:pPr>
      <w:bookmarkStart w:id="49" w:name="h_06"/>
      <w:bookmarkEnd w:id="49"/>
      <w:r w:rsidRPr="00C9306D">
        <w:rPr>
          <w:b/>
        </w:rPr>
        <w:t>Built-In Functions vs. Creating Your Own Functions</w:t>
      </w:r>
    </w:p>
    <w:p w:rsidR="00FC3B31" w:rsidRDefault="00FC3B31" w:rsidP="00FC3B31">
      <w:pPr>
        <w:pStyle w:val="NormalWeb"/>
      </w:pPr>
      <w:r>
        <w:t xml:space="preserve">Most of what you do in JavaScript is writing and using functions. For example, </w:t>
      </w:r>
      <w:r>
        <w:rPr>
          <w:b/>
          <w:bCs/>
        </w:rPr>
        <w:t>alert</w:t>
      </w:r>
      <w:r>
        <w:t xml:space="preserve"> is a built-in function that takes a string (a series of characters between quotation marks) and displays that string in a dialog box. Let's try another built-in function, </w:t>
      </w:r>
      <w:r>
        <w:rPr>
          <w:b/>
          <w:bCs/>
        </w:rPr>
        <w:t>prompt</w:t>
      </w:r>
      <w:r>
        <w:t>. Type this code into your editor as shown:</w:t>
      </w:r>
    </w:p>
    <w:p w:rsidR="00FC3B31" w:rsidRPr="00C9306D" w:rsidRDefault="00FC3B31" w:rsidP="00FC3B31">
      <w:pPr>
        <w:rPr>
          <w:b/>
        </w:rPr>
      </w:pPr>
      <w:r w:rsidRPr="00C9306D">
        <w:rPr>
          <w:b/>
        </w:rPr>
        <w:t>CODE TO TYPE:</w:t>
      </w:r>
    </w:p>
    <w:p w:rsidR="00FC3B31" w:rsidRDefault="00FC3B31" w:rsidP="00FC3B31">
      <w:pPr>
        <w:pStyle w:val="HTMLPreformatted"/>
      </w:pPr>
      <w:proofErr w:type="gramStart"/>
      <w:r>
        <w:t>function</w:t>
      </w:r>
      <w:proofErr w:type="gramEnd"/>
      <w:r>
        <w:t xml:space="preserve"> </w:t>
      </w:r>
      <w:proofErr w:type="spellStart"/>
      <w:r>
        <w:t>dogYears</w:t>
      </w:r>
      <w:proofErr w:type="spellEnd"/>
      <w:r>
        <w:t>() {</w:t>
      </w:r>
    </w:p>
    <w:p w:rsidR="00FC3B31" w:rsidRDefault="00FC3B31" w:rsidP="00FC3B31">
      <w:pPr>
        <w:pStyle w:val="HTMLPreformatted"/>
      </w:pPr>
      <w:r>
        <w:t xml:space="preserve">    </w:t>
      </w:r>
      <w:del w:id="50" w:author="Unknown">
        <w:r>
          <w:delText>var age = 10;</w:delText>
        </w:r>
      </w:del>
    </w:p>
    <w:p w:rsidR="00FC3B31" w:rsidRDefault="00FC3B31" w:rsidP="00FC3B31">
      <w:pPr>
        <w:pStyle w:val="HTMLPreformatted"/>
      </w:pPr>
      <w:r>
        <w:t xml:space="preserve">    </w:t>
      </w:r>
      <w:proofErr w:type="spellStart"/>
      <w:proofErr w:type="gramStart"/>
      <w:ins w:id="51" w:author="Unknown">
        <w:r>
          <w:t>var</w:t>
        </w:r>
        <w:proofErr w:type="spellEnd"/>
        <w:proofErr w:type="gramEnd"/>
        <w:r>
          <w:t xml:space="preserve"> age = prompt("Enter your dog's age: " );</w:t>
        </w:r>
      </w:ins>
    </w:p>
    <w:p w:rsidR="00FC3B31" w:rsidRDefault="00FC3B31" w:rsidP="00FC3B31">
      <w:pPr>
        <w:pStyle w:val="HTMLPreformatted"/>
      </w:pPr>
      <w:r>
        <w:t xml:space="preserve">    </w:t>
      </w:r>
      <w:proofErr w:type="spellStart"/>
      <w:proofErr w:type="gramStart"/>
      <w:r>
        <w:t>var</w:t>
      </w:r>
      <w:proofErr w:type="spellEnd"/>
      <w:proofErr w:type="gramEnd"/>
      <w:r>
        <w:t xml:space="preserve"> </w:t>
      </w:r>
      <w:proofErr w:type="spellStart"/>
      <w:r>
        <w:t>ageInDogYears</w:t>
      </w:r>
      <w:proofErr w:type="spellEnd"/>
      <w:r>
        <w:t xml:space="preserve"> = age * 7;</w:t>
      </w:r>
    </w:p>
    <w:p w:rsidR="00FC3B31" w:rsidRDefault="00FC3B31" w:rsidP="00FC3B31">
      <w:pPr>
        <w:pStyle w:val="HTMLPreformatted"/>
      </w:pPr>
      <w:r>
        <w:t xml:space="preserve">    </w:t>
      </w:r>
      <w:proofErr w:type="gramStart"/>
      <w:r>
        <w:t>alert(</w:t>
      </w:r>
      <w:proofErr w:type="gramEnd"/>
      <w:r>
        <w:t xml:space="preserve">"Age in dog years: " + </w:t>
      </w:r>
      <w:proofErr w:type="spellStart"/>
      <w:r>
        <w:t>ageInDogYears</w:t>
      </w:r>
      <w:proofErr w:type="spellEnd"/>
      <w:r>
        <w:t>);</w:t>
      </w:r>
    </w:p>
    <w:p w:rsidR="00FC3B31" w:rsidRDefault="00FC3B31" w:rsidP="00FC3B31">
      <w:pPr>
        <w:pStyle w:val="HTMLPreformatted"/>
      </w:pPr>
      <w:r>
        <w:t>}</w:t>
      </w:r>
    </w:p>
    <w:p w:rsidR="00FC3B31" w:rsidRDefault="00FC3B31" w:rsidP="00FC3B31">
      <w:pPr>
        <w:pStyle w:val="HTMLPreformatted"/>
      </w:pPr>
      <w:proofErr w:type="spellStart"/>
      <w:proofErr w:type="gramStart"/>
      <w:r>
        <w:t>dogYears</w:t>
      </w:r>
      <w:proofErr w:type="spellEnd"/>
      <w:r>
        <w:t>(</w:t>
      </w:r>
      <w:proofErr w:type="gramEnd"/>
      <w:r>
        <w:t>);</w:t>
      </w:r>
    </w:p>
    <w:p w:rsidR="00FC3B31" w:rsidRDefault="00FC3B31" w:rsidP="00FC3B31">
      <w:pPr>
        <w:pStyle w:val="HTMLPreformatted"/>
      </w:pPr>
      <w:del w:id="52" w:author="Unknown">
        <w:r>
          <w:delText>dogYears();</w:delText>
        </w:r>
      </w:del>
    </w:p>
    <w:p w:rsidR="00FC3B31" w:rsidRDefault="00FC3B31" w:rsidP="00FC3B31">
      <w:pPr>
        <w:pStyle w:val="HTMLPreformatted"/>
      </w:pPr>
      <w:del w:id="53" w:author="Unknown">
        <w:r>
          <w:delText>dogYears();</w:delText>
        </w:r>
      </w:del>
    </w:p>
    <w:p w:rsidR="00FC3B31" w:rsidRDefault="00FC3B31" w:rsidP="00FC3B31">
      <w:pPr>
        <w:pStyle w:val="HTMLPreformatted"/>
      </w:pPr>
      <w:del w:id="54" w:author="Unknown">
        <w:r>
          <w:delText>dogYears();</w:delText>
        </w:r>
      </w:del>
    </w:p>
    <w:p w:rsidR="00C9306D" w:rsidRDefault="00C9306D" w:rsidP="00FC3B31">
      <w:pPr>
        <w:pStyle w:val="HTMLPreformatted"/>
      </w:pPr>
    </w:p>
    <w:tbl>
      <w:tblPr>
        <w:tblW w:w="0" w:type="auto"/>
        <w:tblCellSpacing w:w="15" w:type="dxa"/>
        <w:tblCellMar>
          <w:top w:w="15" w:type="dxa"/>
          <w:left w:w="15" w:type="dxa"/>
          <w:bottom w:w="15" w:type="dxa"/>
          <w:right w:w="15" w:type="dxa"/>
        </w:tblCellMar>
        <w:tblLook w:val="04A0"/>
      </w:tblPr>
      <w:tblGrid>
        <w:gridCol w:w="526"/>
        <w:gridCol w:w="8924"/>
      </w:tblGrid>
      <w:tr w:rsidR="00FC3B31" w:rsidTr="00FC3B31">
        <w:trPr>
          <w:tblCellSpacing w:w="15" w:type="dxa"/>
        </w:trPr>
        <w:tc>
          <w:tcPr>
            <w:tcW w:w="0" w:type="auto"/>
            <w:vAlign w:val="center"/>
            <w:hideMark/>
          </w:tcPr>
          <w:p w:rsidR="00FC3B31" w:rsidRPr="00C9306D" w:rsidRDefault="00FC3B31">
            <w:pPr>
              <w:rPr>
                <w:b/>
                <w:sz w:val="24"/>
                <w:szCs w:val="24"/>
              </w:rPr>
            </w:pPr>
            <w:r w:rsidRPr="00C9306D">
              <w:rPr>
                <w:b/>
              </w:rPr>
              <w:t>Note</w:t>
            </w:r>
          </w:p>
        </w:tc>
        <w:tc>
          <w:tcPr>
            <w:tcW w:w="0" w:type="auto"/>
            <w:vAlign w:val="center"/>
            <w:hideMark/>
          </w:tcPr>
          <w:p w:rsidR="00FC3B31" w:rsidRPr="00C9306D" w:rsidRDefault="00FC3B31">
            <w:pPr>
              <w:rPr>
                <w:color w:val="FF0000"/>
                <w:sz w:val="24"/>
                <w:szCs w:val="24"/>
              </w:rPr>
            </w:pPr>
            <w:r w:rsidRPr="00C9306D">
              <w:rPr>
                <w:color w:val="FF0000"/>
              </w:rPr>
              <w:t xml:space="preserve">If you are using IE, you may need to change a browser setting for this script to work properly. Select </w:t>
            </w:r>
            <w:r w:rsidRPr="00C9306D">
              <w:rPr>
                <w:b/>
                <w:bCs/>
                <w:color w:val="FF0000"/>
              </w:rPr>
              <w:t>Tools | Internet Options | Security</w:t>
            </w:r>
            <w:r w:rsidRPr="00C9306D">
              <w:rPr>
                <w:color w:val="FF0000"/>
              </w:rPr>
              <w:t xml:space="preserve"> and check that "Allow websites to prompt for information using scripted windows" is enabled.</w:t>
            </w:r>
          </w:p>
        </w:tc>
      </w:tr>
    </w:tbl>
    <w:p w:rsidR="00FC3B31" w:rsidRDefault="00C9306D" w:rsidP="00FC3B31">
      <w:pPr>
        <w:pStyle w:val="NormalWeb"/>
      </w:pPr>
      <w:r>
        <w:rPr>
          <w:noProof/>
        </w:rPr>
        <w:t xml:space="preserve">Reload </w:t>
      </w:r>
      <w:r w:rsidR="00FC3B31">
        <w:t xml:space="preserve">dogyears.html to see how </w:t>
      </w:r>
      <w:r w:rsidR="00FC3B31">
        <w:rPr>
          <w:b/>
          <w:bCs/>
        </w:rPr>
        <w:t>prompt</w:t>
      </w:r>
      <w:r w:rsidR="00FC3B31">
        <w:t xml:space="preserve"> works. It prompts you to enter your dog's age. So instead of just setting the dog's age to 10 every time we call the function </w:t>
      </w:r>
      <w:proofErr w:type="spellStart"/>
      <w:r w:rsidR="00FC3B31">
        <w:t>dogYears</w:t>
      </w:r>
      <w:proofErr w:type="spellEnd"/>
      <w:r w:rsidR="00FC3B31">
        <w:t>, we ask the user to enter their dog's age, storing that value in a variable named age, and then displaying that age multiplied by 7.</w:t>
      </w:r>
    </w:p>
    <w:p w:rsidR="00FC3B31" w:rsidRDefault="00FC3B31" w:rsidP="00FC3B31">
      <w:pPr>
        <w:pStyle w:val="NormalWeb"/>
      </w:pPr>
      <w:r>
        <w:t>Don't worry about all the details of variables and functions yet; we're just getting your feet wet with JavaScript and getting a basic script working for now. We'll come back to all these details shortly, I promise!</w:t>
      </w:r>
    </w:p>
    <w:p w:rsidR="00FC3B31" w:rsidRPr="00C9306D" w:rsidRDefault="00FC3B31" w:rsidP="00C9306D">
      <w:pPr>
        <w:pStyle w:val="Heading3"/>
      </w:pPr>
      <w:bookmarkStart w:id="55" w:name="h_07"/>
      <w:bookmarkEnd w:id="55"/>
      <w:r w:rsidRPr="00C9306D">
        <w:lastRenderedPageBreak/>
        <w:t>Using Other People's Scripts</w:t>
      </w:r>
    </w:p>
    <w:p w:rsidR="00FC3B31" w:rsidRDefault="00FC3B31" w:rsidP="00FC3B31">
      <w:pPr>
        <w:pStyle w:val="NormalWeb"/>
      </w:pPr>
      <w:r>
        <w:t xml:space="preserve">Just about every web page on the internet uses JavaScript. If you find a page that contains JavaScript you like, it may be convenient to copy and paste the JavaScript from the web page into yours and use it. That's absolutely fine when you're learning JavaScript and you want to try things out. But it's definitely </w:t>
      </w:r>
      <w:r>
        <w:rPr>
          <w:i/>
          <w:iCs/>
        </w:rPr>
        <w:t>not</w:t>
      </w:r>
      <w:r>
        <w:t xml:space="preserve"> fine for you to use other people's scripts in a live web page without getting their permission first!</w:t>
      </w:r>
    </w:p>
    <w:p w:rsidR="00FC3B31" w:rsidRDefault="00FC3B31" w:rsidP="00FC3B31">
      <w:pPr>
        <w:pStyle w:val="NormalWeb"/>
      </w:pPr>
      <w:r>
        <w:t>If you find a script you like, and you want to use it, make sure you ask permission from the person upon whose web page you found it. Typically, people are open to sharing their scripts, as long as you give them attribution for them. Using scripts without permission is copyright infringement, so stay on the safe (and honorable) side, and ask permission before you use other people's scripts.</w:t>
      </w:r>
    </w:p>
    <w:p w:rsidR="00FC3B31" w:rsidRPr="00C9306D" w:rsidRDefault="00FC3B31" w:rsidP="00C9306D">
      <w:pPr>
        <w:pStyle w:val="Heading3"/>
      </w:pPr>
      <w:bookmarkStart w:id="56" w:name="h_08"/>
      <w:bookmarkEnd w:id="56"/>
      <w:r w:rsidRPr="00C9306D">
        <w:t>Script Libraries</w:t>
      </w:r>
    </w:p>
    <w:p w:rsidR="00FC3B31" w:rsidRDefault="00FC3B31" w:rsidP="00FC3B31">
      <w:pPr>
        <w:pStyle w:val="NormalWeb"/>
      </w:pPr>
      <w:r>
        <w:t xml:space="preserve">There are lots of places you can get </w:t>
      </w:r>
      <w:r>
        <w:rPr>
          <w:i/>
          <w:iCs/>
        </w:rPr>
        <w:t>script libraries</w:t>
      </w:r>
      <w:r>
        <w:t xml:space="preserve"> now as well. These are scripts that are designed to be downloaded, or linked to, and used by other people. One of the most popular script libraries on the internet is </w:t>
      </w:r>
      <w:r>
        <w:rPr>
          <w:b/>
          <w:bCs/>
        </w:rPr>
        <w:t>jQuery</w:t>
      </w:r>
      <w:r>
        <w:t>, a library designed to make many common tasks you do with JavaScript (to interact with a web page, or create UI effects, for instance) easier. You can use this library without asking anyone's permission, as long as you leave all the information in the JavaScript files you download intact so others know you're using the jQuery library.</w:t>
      </w:r>
    </w:p>
    <w:p w:rsidR="00FC3B31" w:rsidRDefault="00FC3B31" w:rsidP="00FC3B31">
      <w:pPr>
        <w:pStyle w:val="NormalWeb"/>
      </w:pPr>
      <w:r>
        <w:t xml:space="preserve">Perform a </w:t>
      </w:r>
      <w:r>
        <w:rPr>
          <w:i/>
          <w:iCs/>
        </w:rPr>
        <w:t>view source</w:t>
      </w:r>
      <w:r>
        <w:t xml:space="preserve"> on a few of your favorite web pages and see if you can find the JavaScript. You might find that some of them link to well-known libraries, like jQuery, or have their own code in the page or linked to from the page, or both!</w:t>
      </w:r>
    </w:p>
    <w:p w:rsidR="00FC3B31" w:rsidRDefault="00FC3B31" w:rsidP="00FC3B31">
      <w:r w:rsidRPr="003B0B45">
        <w:rPr>
          <w:b/>
        </w:rPr>
        <w:t>Copyright © 1998-2014 O'Reilly Media, Inc.</w:t>
      </w:r>
      <w:r>
        <w:br/>
      </w:r>
      <w:r>
        <w:rPr>
          <w:noProof/>
        </w:rPr>
        <w:drawing>
          <wp:inline distT="0" distB="0" distL="0" distR="0">
            <wp:extent cx="838200" cy="295275"/>
            <wp:effectExtent l="19050" t="0" r="0" b="0"/>
            <wp:docPr id="1" name="Picture 15" descr="https://courses.oreillyschool.com/common/cc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urses.oreillyschool.com/common/cclicense.png"/>
                    <pic:cNvPicPr>
                      <a:picLocks noChangeAspect="1" noChangeArrowheads="1"/>
                    </pic:cNvPicPr>
                  </pic:nvPicPr>
                  <pic:blipFill>
                    <a:blip r:embed="rId6" cstate="print"/>
                    <a:srcRect/>
                    <a:stretch>
                      <a:fillRect/>
                    </a:stretch>
                  </pic:blipFill>
                  <pic:spPr bwMode="auto">
                    <a:xfrm>
                      <a:off x="0" y="0"/>
                      <a:ext cx="838200" cy="295275"/>
                    </a:xfrm>
                    <a:prstGeom prst="rect">
                      <a:avLst/>
                    </a:prstGeom>
                    <a:noFill/>
                    <a:ln w="9525">
                      <a:noFill/>
                      <a:miter lim="800000"/>
                      <a:headEnd/>
                      <a:tailEnd/>
                    </a:ln>
                  </pic:spPr>
                </pic:pic>
              </a:graphicData>
            </a:graphic>
          </wp:inline>
        </w:drawing>
      </w:r>
      <w:r>
        <w:br/>
        <w:t>This work is licensed under a Creative Commons Attribution-</w:t>
      </w:r>
      <w:proofErr w:type="spellStart"/>
      <w:r>
        <w:t>ShareAlike</w:t>
      </w:r>
      <w:proofErr w:type="spellEnd"/>
      <w:r>
        <w:t xml:space="preserve"> 3.0 </w:t>
      </w:r>
      <w:proofErr w:type="spellStart"/>
      <w:r>
        <w:t>Unported</w:t>
      </w:r>
      <w:proofErr w:type="spellEnd"/>
      <w:r>
        <w:t xml:space="preserve"> License.</w:t>
      </w:r>
      <w:r>
        <w:br/>
        <w:t xml:space="preserve">See </w:t>
      </w:r>
      <w:hyperlink r:id="rId7" w:history="1">
        <w:r>
          <w:rPr>
            <w:rStyle w:val="Hyperlink"/>
          </w:rPr>
          <w:t>http://creativecommons.org/licenses/by-sa/3.0/legalcode</w:t>
        </w:r>
      </w:hyperlink>
      <w:r>
        <w:t xml:space="preserve"> for more information. </w:t>
      </w:r>
    </w:p>
    <w:p w:rsidR="000F12C9" w:rsidRPr="00FC3B31" w:rsidRDefault="000F12C9" w:rsidP="00FC3B31"/>
    <w:sectPr w:rsidR="000F12C9" w:rsidRPr="00FC3B31" w:rsidSect="000F1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31B91"/>
    <w:multiLevelType w:val="multilevel"/>
    <w:tmpl w:val="7CF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A958EC"/>
    <w:multiLevelType w:val="multilevel"/>
    <w:tmpl w:val="4C7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7707E"/>
    <w:rsid w:val="000F12C9"/>
    <w:rsid w:val="001660DB"/>
    <w:rsid w:val="00261A88"/>
    <w:rsid w:val="003B0B45"/>
    <w:rsid w:val="003B4A2E"/>
    <w:rsid w:val="003D5321"/>
    <w:rsid w:val="00470ADC"/>
    <w:rsid w:val="0047707E"/>
    <w:rsid w:val="00580D43"/>
    <w:rsid w:val="005D4ECE"/>
    <w:rsid w:val="008E3AC3"/>
    <w:rsid w:val="00A85151"/>
    <w:rsid w:val="00AF51D6"/>
    <w:rsid w:val="00B51927"/>
    <w:rsid w:val="00B74044"/>
    <w:rsid w:val="00C9306D"/>
    <w:rsid w:val="00CB1CB1"/>
    <w:rsid w:val="00D91695"/>
    <w:rsid w:val="00EF6A63"/>
    <w:rsid w:val="00F2015C"/>
    <w:rsid w:val="00FC3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2C9"/>
  </w:style>
  <w:style w:type="paragraph" w:styleId="Heading1">
    <w:name w:val="heading 1"/>
    <w:basedOn w:val="Normal"/>
    <w:next w:val="Normal"/>
    <w:link w:val="Heading1Char"/>
    <w:uiPriority w:val="9"/>
    <w:qFormat/>
    <w:rsid w:val="00B519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4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4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707E"/>
    <w:rPr>
      <w:color w:val="0000FF"/>
      <w:u w:val="single"/>
    </w:rPr>
  </w:style>
  <w:style w:type="paragraph" w:styleId="NormalWeb">
    <w:name w:val="Normal (Web)"/>
    <w:basedOn w:val="Normal"/>
    <w:uiPriority w:val="99"/>
    <w:semiHidden/>
    <w:unhideWhenUsed/>
    <w:rsid w:val="00477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07E"/>
  </w:style>
  <w:style w:type="paragraph" w:styleId="HTMLPreformatted">
    <w:name w:val="HTML Preformatted"/>
    <w:basedOn w:val="Normal"/>
    <w:link w:val="HTMLPreformattedChar"/>
    <w:uiPriority w:val="99"/>
    <w:unhideWhenUsed/>
    <w:rsid w:val="0047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707E"/>
    <w:rPr>
      <w:rFonts w:ascii="Courier New" w:eastAsia="Times New Roman" w:hAnsi="Courier New" w:cs="Courier New"/>
      <w:sz w:val="20"/>
      <w:szCs w:val="20"/>
    </w:rPr>
  </w:style>
  <w:style w:type="character" w:customStyle="1" w:styleId="darkblue">
    <w:name w:val="darkblue"/>
    <w:basedOn w:val="DefaultParagraphFont"/>
    <w:rsid w:val="0047707E"/>
  </w:style>
  <w:style w:type="character" w:customStyle="1" w:styleId="darkred">
    <w:name w:val="darkred"/>
    <w:basedOn w:val="DefaultParagraphFont"/>
    <w:rsid w:val="0047707E"/>
  </w:style>
  <w:style w:type="character" w:customStyle="1" w:styleId="darkgreen">
    <w:name w:val="darkgreen"/>
    <w:basedOn w:val="DefaultParagraphFont"/>
    <w:rsid w:val="0047707E"/>
  </w:style>
  <w:style w:type="character" w:customStyle="1" w:styleId="purple">
    <w:name w:val="purple"/>
    <w:basedOn w:val="DefaultParagraphFont"/>
    <w:rsid w:val="0047707E"/>
  </w:style>
  <w:style w:type="character" w:customStyle="1" w:styleId="blue">
    <w:name w:val="blue"/>
    <w:basedOn w:val="DefaultParagraphFont"/>
    <w:rsid w:val="0047707E"/>
  </w:style>
  <w:style w:type="character" w:customStyle="1" w:styleId="green">
    <w:name w:val="green"/>
    <w:basedOn w:val="DefaultParagraphFont"/>
    <w:rsid w:val="0047707E"/>
  </w:style>
  <w:style w:type="character" w:customStyle="1" w:styleId="red">
    <w:name w:val="red"/>
    <w:basedOn w:val="DefaultParagraphFont"/>
    <w:rsid w:val="0047707E"/>
  </w:style>
  <w:style w:type="character" w:customStyle="1" w:styleId="orange">
    <w:name w:val="orange"/>
    <w:basedOn w:val="DefaultParagraphFont"/>
    <w:rsid w:val="0047707E"/>
  </w:style>
  <w:style w:type="paragraph" w:styleId="BalloonText">
    <w:name w:val="Balloon Text"/>
    <w:basedOn w:val="Normal"/>
    <w:link w:val="BalloonTextChar"/>
    <w:uiPriority w:val="99"/>
    <w:semiHidden/>
    <w:unhideWhenUsed/>
    <w:rsid w:val="00477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07E"/>
    <w:rPr>
      <w:rFonts w:ascii="Tahoma" w:hAnsi="Tahoma" w:cs="Tahoma"/>
      <w:sz w:val="16"/>
      <w:szCs w:val="16"/>
    </w:rPr>
  </w:style>
  <w:style w:type="character" w:styleId="FollowedHyperlink">
    <w:name w:val="FollowedHyperlink"/>
    <w:basedOn w:val="DefaultParagraphFont"/>
    <w:uiPriority w:val="99"/>
    <w:semiHidden/>
    <w:unhideWhenUsed/>
    <w:rsid w:val="00B51927"/>
    <w:rPr>
      <w:color w:val="800080" w:themeColor="followedHyperlink"/>
      <w:u w:val="single"/>
    </w:rPr>
  </w:style>
  <w:style w:type="character" w:customStyle="1" w:styleId="Heading1Char">
    <w:name w:val="Heading 1 Char"/>
    <w:basedOn w:val="DefaultParagraphFont"/>
    <w:link w:val="Heading1"/>
    <w:uiPriority w:val="9"/>
    <w:rsid w:val="00B5192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519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192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D4E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D4EC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1537002">
      <w:bodyDiv w:val="1"/>
      <w:marLeft w:val="0"/>
      <w:marRight w:val="0"/>
      <w:marTop w:val="0"/>
      <w:marBottom w:val="0"/>
      <w:divBdr>
        <w:top w:val="none" w:sz="0" w:space="0" w:color="auto"/>
        <w:left w:val="none" w:sz="0" w:space="0" w:color="auto"/>
        <w:bottom w:val="none" w:sz="0" w:space="0" w:color="auto"/>
        <w:right w:val="none" w:sz="0" w:space="0" w:color="auto"/>
      </w:divBdr>
      <w:divsChild>
        <w:div w:id="768428260">
          <w:marLeft w:val="0"/>
          <w:marRight w:val="0"/>
          <w:marTop w:val="0"/>
          <w:marBottom w:val="0"/>
          <w:divBdr>
            <w:top w:val="none" w:sz="0" w:space="0" w:color="auto"/>
            <w:left w:val="none" w:sz="0" w:space="0" w:color="auto"/>
            <w:bottom w:val="none" w:sz="0" w:space="0" w:color="auto"/>
            <w:right w:val="none" w:sz="0" w:space="0" w:color="auto"/>
          </w:divBdr>
        </w:div>
        <w:div w:id="1597521806">
          <w:marLeft w:val="0"/>
          <w:marRight w:val="0"/>
          <w:marTop w:val="0"/>
          <w:marBottom w:val="0"/>
          <w:divBdr>
            <w:top w:val="none" w:sz="0" w:space="0" w:color="auto"/>
            <w:left w:val="none" w:sz="0" w:space="0" w:color="auto"/>
            <w:bottom w:val="none" w:sz="0" w:space="0" w:color="auto"/>
            <w:right w:val="none" w:sz="0" w:space="0" w:color="auto"/>
          </w:divBdr>
        </w:div>
        <w:div w:id="940912209">
          <w:marLeft w:val="0"/>
          <w:marRight w:val="0"/>
          <w:marTop w:val="0"/>
          <w:marBottom w:val="0"/>
          <w:divBdr>
            <w:top w:val="none" w:sz="0" w:space="0" w:color="auto"/>
            <w:left w:val="none" w:sz="0" w:space="0" w:color="auto"/>
            <w:bottom w:val="none" w:sz="0" w:space="0" w:color="auto"/>
            <w:right w:val="none" w:sz="0" w:space="0" w:color="auto"/>
          </w:divBdr>
        </w:div>
        <w:div w:id="1723597257">
          <w:marLeft w:val="0"/>
          <w:marRight w:val="0"/>
          <w:marTop w:val="0"/>
          <w:marBottom w:val="0"/>
          <w:divBdr>
            <w:top w:val="none" w:sz="0" w:space="0" w:color="auto"/>
            <w:left w:val="none" w:sz="0" w:space="0" w:color="auto"/>
            <w:bottom w:val="none" w:sz="0" w:space="0" w:color="auto"/>
            <w:right w:val="none" w:sz="0" w:space="0" w:color="auto"/>
          </w:divBdr>
        </w:div>
        <w:div w:id="264071953">
          <w:marLeft w:val="0"/>
          <w:marRight w:val="0"/>
          <w:marTop w:val="0"/>
          <w:marBottom w:val="0"/>
          <w:divBdr>
            <w:top w:val="none" w:sz="0" w:space="0" w:color="auto"/>
            <w:left w:val="none" w:sz="0" w:space="0" w:color="auto"/>
            <w:bottom w:val="none" w:sz="0" w:space="0" w:color="auto"/>
            <w:right w:val="none" w:sz="0" w:space="0" w:color="auto"/>
          </w:divBdr>
        </w:div>
        <w:div w:id="1068261854">
          <w:marLeft w:val="0"/>
          <w:marRight w:val="0"/>
          <w:marTop w:val="0"/>
          <w:marBottom w:val="0"/>
          <w:divBdr>
            <w:top w:val="none" w:sz="0" w:space="0" w:color="auto"/>
            <w:left w:val="none" w:sz="0" w:space="0" w:color="auto"/>
            <w:bottom w:val="none" w:sz="0" w:space="0" w:color="auto"/>
            <w:right w:val="none" w:sz="0" w:space="0" w:color="auto"/>
          </w:divBdr>
          <w:divsChild>
            <w:div w:id="1946375818">
              <w:marLeft w:val="0"/>
              <w:marRight w:val="0"/>
              <w:marTop w:val="0"/>
              <w:marBottom w:val="0"/>
              <w:divBdr>
                <w:top w:val="none" w:sz="0" w:space="0" w:color="auto"/>
                <w:left w:val="none" w:sz="0" w:space="0" w:color="auto"/>
                <w:bottom w:val="none" w:sz="0" w:space="0" w:color="auto"/>
                <w:right w:val="none" w:sz="0" w:space="0" w:color="auto"/>
              </w:divBdr>
              <w:divsChild>
                <w:div w:id="564684257">
                  <w:marLeft w:val="0"/>
                  <w:marRight w:val="0"/>
                  <w:marTop w:val="0"/>
                  <w:marBottom w:val="0"/>
                  <w:divBdr>
                    <w:top w:val="none" w:sz="0" w:space="0" w:color="auto"/>
                    <w:left w:val="none" w:sz="0" w:space="0" w:color="auto"/>
                    <w:bottom w:val="none" w:sz="0" w:space="0" w:color="auto"/>
                    <w:right w:val="none" w:sz="0" w:space="0" w:color="auto"/>
                  </w:divBdr>
                </w:div>
                <w:div w:id="352154725">
                  <w:marLeft w:val="0"/>
                  <w:marRight w:val="0"/>
                  <w:marTop w:val="0"/>
                  <w:marBottom w:val="0"/>
                  <w:divBdr>
                    <w:top w:val="none" w:sz="0" w:space="0" w:color="auto"/>
                    <w:left w:val="none" w:sz="0" w:space="0" w:color="auto"/>
                    <w:bottom w:val="none" w:sz="0" w:space="0" w:color="auto"/>
                    <w:right w:val="none" w:sz="0" w:space="0" w:color="auto"/>
                  </w:divBdr>
                </w:div>
              </w:divsChild>
            </w:div>
            <w:div w:id="519974106">
              <w:marLeft w:val="0"/>
              <w:marRight w:val="0"/>
              <w:marTop w:val="0"/>
              <w:marBottom w:val="0"/>
              <w:divBdr>
                <w:top w:val="none" w:sz="0" w:space="0" w:color="auto"/>
                <w:left w:val="none" w:sz="0" w:space="0" w:color="auto"/>
                <w:bottom w:val="none" w:sz="0" w:space="0" w:color="auto"/>
                <w:right w:val="none" w:sz="0" w:space="0" w:color="auto"/>
              </w:divBdr>
            </w:div>
          </w:divsChild>
        </w:div>
        <w:div w:id="464784153">
          <w:marLeft w:val="0"/>
          <w:marRight w:val="0"/>
          <w:marTop w:val="0"/>
          <w:marBottom w:val="0"/>
          <w:divBdr>
            <w:top w:val="none" w:sz="0" w:space="0" w:color="auto"/>
            <w:left w:val="none" w:sz="0" w:space="0" w:color="auto"/>
            <w:bottom w:val="none" w:sz="0" w:space="0" w:color="auto"/>
            <w:right w:val="none" w:sz="0" w:space="0" w:color="auto"/>
          </w:divBdr>
        </w:div>
        <w:div w:id="657466865">
          <w:marLeft w:val="0"/>
          <w:marRight w:val="0"/>
          <w:marTop w:val="0"/>
          <w:marBottom w:val="0"/>
          <w:divBdr>
            <w:top w:val="none" w:sz="0" w:space="0" w:color="auto"/>
            <w:left w:val="none" w:sz="0" w:space="0" w:color="auto"/>
            <w:bottom w:val="none" w:sz="0" w:space="0" w:color="auto"/>
            <w:right w:val="none" w:sz="0" w:space="0" w:color="auto"/>
          </w:divBdr>
          <w:divsChild>
            <w:div w:id="251014178">
              <w:marLeft w:val="0"/>
              <w:marRight w:val="0"/>
              <w:marTop w:val="0"/>
              <w:marBottom w:val="0"/>
              <w:divBdr>
                <w:top w:val="none" w:sz="0" w:space="0" w:color="auto"/>
                <w:left w:val="none" w:sz="0" w:space="0" w:color="auto"/>
                <w:bottom w:val="none" w:sz="0" w:space="0" w:color="auto"/>
                <w:right w:val="none" w:sz="0" w:space="0" w:color="auto"/>
              </w:divBdr>
              <w:divsChild>
                <w:div w:id="1468009261">
                  <w:marLeft w:val="0"/>
                  <w:marRight w:val="0"/>
                  <w:marTop w:val="0"/>
                  <w:marBottom w:val="0"/>
                  <w:divBdr>
                    <w:top w:val="none" w:sz="0" w:space="0" w:color="auto"/>
                    <w:left w:val="none" w:sz="0" w:space="0" w:color="auto"/>
                    <w:bottom w:val="none" w:sz="0" w:space="0" w:color="auto"/>
                    <w:right w:val="none" w:sz="0" w:space="0" w:color="auto"/>
                  </w:divBdr>
                </w:div>
                <w:div w:id="8981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0838">
          <w:marLeft w:val="0"/>
          <w:marRight w:val="0"/>
          <w:marTop w:val="0"/>
          <w:marBottom w:val="0"/>
          <w:divBdr>
            <w:top w:val="none" w:sz="0" w:space="0" w:color="auto"/>
            <w:left w:val="none" w:sz="0" w:space="0" w:color="auto"/>
            <w:bottom w:val="none" w:sz="0" w:space="0" w:color="auto"/>
            <w:right w:val="none" w:sz="0" w:space="0" w:color="auto"/>
          </w:divBdr>
        </w:div>
        <w:div w:id="1010259395">
          <w:marLeft w:val="0"/>
          <w:marRight w:val="0"/>
          <w:marTop w:val="0"/>
          <w:marBottom w:val="0"/>
          <w:divBdr>
            <w:top w:val="none" w:sz="0" w:space="0" w:color="auto"/>
            <w:left w:val="none" w:sz="0" w:space="0" w:color="auto"/>
            <w:bottom w:val="none" w:sz="0" w:space="0" w:color="auto"/>
            <w:right w:val="none" w:sz="0" w:space="0" w:color="auto"/>
          </w:divBdr>
          <w:divsChild>
            <w:div w:id="1898784569">
              <w:marLeft w:val="0"/>
              <w:marRight w:val="0"/>
              <w:marTop w:val="0"/>
              <w:marBottom w:val="0"/>
              <w:divBdr>
                <w:top w:val="none" w:sz="0" w:space="0" w:color="auto"/>
                <w:left w:val="none" w:sz="0" w:space="0" w:color="auto"/>
                <w:bottom w:val="none" w:sz="0" w:space="0" w:color="auto"/>
                <w:right w:val="none" w:sz="0" w:space="0" w:color="auto"/>
              </w:divBdr>
              <w:divsChild>
                <w:div w:id="1214195186">
                  <w:marLeft w:val="0"/>
                  <w:marRight w:val="0"/>
                  <w:marTop w:val="0"/>
                  <w:marBottom w:val="0"/>
                  <w:divBdr>
                    <w:top w:val="none" w:sz="0" w:space="0" w:color="auto"/>
                    <w:left w:val="none" w:sz="0" w:space="0" w:color="auto"/>
                    <w:bottom w:val="none" w:sz="0" w:space="0" w:color="auto"/>
                    <w:right w:val="none" w:sz="0" w:space="0" w:color="auto"/>
                  </w:divBdr>
                </w:div>
                <w:div w:id="1130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290">
          <w:marLeft w:val="0"/>
          <w:marRight w:val="0"/>
          <w:marTop w:val="0"/>
          <w:marBottom w:val="0"/>
          <w:divBdr>
            <w:top w:val="none" w:sz="0" w:space="0" w:color="auto"/>
            <w:left w:val="none" w:sz="0" w:space="0" w:color="auto"/>
            <w:bottom w:val="none" w:sz="0" w:space="0" w:color="auto"/>
            <w:right w:val="none" w:sz="0" w:space="0" w:color="auto"/>
          </w:divBdr>
        </w:div>
        <w:div w:id="79255102">
          <w:marLeft w:val="0"/>
          <w:marRight w:val="0"/>
          <w:marTop w:val="0"/>
          <w:marBottom w:val="0"/>
          <w:divBdr>
            <w:top w:val="none" w:sz="0" w:space="0" w:color="auto"/>
            <w:left w:val="none" w:sz="0" w:space="0" w:color="auto"/>
            <w:bottom w:val="none" w:sz="0" w:space="0" w:color="auto"/>
            <w:right w:val="none" w:sz="0" w:space="0" w:color="auto"/>
          </w:divBdr>
          <w:divsChild>
            <w:div w:id="901060243">
              <w:marLeft w:val="0"/>
              <w:marRight w:val="0"/>
              <w:marTop w:val="0"/>
              <w:marBottom w:val="0"/>
              <w:divBdr>
                <w:top w:val="none" w:sz="0" w:space="0" w:color="auto"/>
                <w:left w:val="none" w:sz="0" w:space="0" w:color="auto"/>
                <w:bottom w:val="none" w:sz="0" w:space="0" w:color="auto"/>
                <w:right w:val="none" w:sz="0" w:space="0" w:color="auto"/>
              </w:divBdr>
              <w:divsChild>
                <w:div w:id="548110263">
                  <w:marLeft w:val="0"/>
                  <w:marRight w:val="0"/>
                  <w:marTop w:val="0"/>
                  <w:marBottom w:val="0"/>
                  <w:divBdr>
                    <w:top w:val="none" w:sz="0" w:space="0" w:color="auto"/>
                    <w:left w:val="none" w:sz="0" w:space="0" w:color="auto"/>
                    <w:bottom w:val="none" w:sz="0" w:space="0" w:color="auto"/>
                    <w:right w:val="none" w:sz="0" w:space="0" w:color="auto"/>
                  </w:divBdr>
                </w:div>
                <w:div w:id="12843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0370">
          <w:marLeft w:val="0"/>
          <w:marRight w:val="0"/>
          <w:marTop w:val="0"/>
          <w:marBottom w:val="0"/>
          <w:divBdr>
            <w:top w:val="none" w:sz="0" w:space="0" w:color="auto"/>
            <w:left w:val="none" w:sz="0" w:space="0" w:color="auto"/>
            <w:bottom w:val="none" w:sz="0" w:space="0" w:color="auto"/>
            <w:right w:val="none" w:sz="0" w:space="0" w:color="auto"/>
          </w:divBdr>
        </w:div>
        <w:div w:id="2003268443">
          <w:marLeft w:val="0"/>
          <w:marRight w:val="0"/>
          <w:marTop w:val="0"/>
          <w:marBottom w:val="0"/>
          <w:divBdr>
            <w:top w:val="none" w:sz="0" w:space="0" w:color="auto"/>
            <w:left w:val="none" w:sz="0" w:space="0" w:color="auto"/>
            <w:bottom w:val="none" w:sz="0" w:space="0" w:color="auto"/>
            <w:right w:val="none" w:sz="0" w:space="0" w:color="auto"/>
          </w:divBdr>
          <w:divsChild>
            <w:div w:id="1075323577">
              <w:marLeft w:val="0"/>
              <w:marRight w:val="0"/>
              <w:marTop w:val="0"/>
              <w:marBottom w:val="0"/>
              <w:divBdr>
                <w:top w:val="none" w:sz="0" w:space="0" w:color="auto"/>
                <w:left w:val="none" w:sz="0" w:space="0" w:color="auto"/>
                <w:bottom w:val="none" w:sz="0" w:space="0" w:color="auto"/>
                <w:right w:val="none" w:sz="0" w:space="0" w:color="auto"/>
              </w:divBdr>
              <w:divsChild>
                <w:div w:id="388580942">
                  <w:marLeft w:val="0"/>
                  <w:marRight w:val="0"/>
                  <w:marTop w:val="0"/>
                  <w:marBottom w:val="0"/>
                  <w:divBdr>
                    <w:top w:val="none" w:sz="0" w:space="0" w:color="auto"/>
                    <w:left w:val="none" w:sz="0" w:space="0" w:color="auto"/>
                    <w:bottom w:val="none" w:sz="0" w:space="0" w:color="auto"/>
                    <w:right w:val="none" w:sz="0" w:space="0" w:color="auto"/>
                  </w:divBdr>
                </w:div>
                <w:div w:id="1012995065">
                  <w:marLeft w:val="0"/>
                  <w:marRight w:val="0"/>
                  <w:marTop w:val="0"/>
                  <w:marBottom w:val="0"/>
                  <w:divBdr>
                    <w:top w:val="none" w:sz="0" w:space="0" w:color="auto"/>
                    <w:left w:val="none" w:sz="0" w:space="0" w:color="auto"/>
                    <w:bottom w:val="none" w:sz="0" w:space="0" w:color="auto"/>
                    <w:right w:val="none" w:sz="0" w:space="0" w:color="auto"/>
                  </w:divBdr>
                </w:div>
              </w:divsChild>
            </w:div>
            <w:div w:id="2055420496">
              <w:marLeft w:val="0"/>
              <w:marRight w:val="0"/>
              <w:marTop w:val="0"/>
              <w:marBottom w:val="0"/>
              <w:divBdr>
                <w:top w:val="none" w:sz="0" w:space="0" w:color="auto"/>
                <w:left w:val="none" w:sz="0" w:space="0" w:color="auto"/>
                <w:bottom w:val="none" w:sz="0" w:space="0" w:color="auto"/>
                <w:right w:val="none" w:sz="0" w:space="0" w:color="auto"/>
              </w:divBdr>
              <w:divsChild>
                <w:div w:id="915868361">
                  <w:marLeft w:val="0"/>
                  <w:marRight w:val="0"/>
                  <w:marTop w:val="0"/>
                  <w:marBottom w:val="0"/>
                  <w:divBdr>
                    <w:top w:val="none" w:sz="0" w:space="0" w:color="auto"/>
                    <w:left w:val="none" w:sz="0" w:space="0" w:color="auto"/>
                    <w:bottom w:val="none" w:sz="0" w:space="0" w:color="auto"/>
                    <w:right w:val="none" w:sz="0" w:space="0" w:color="auto"/>
                  </w:divBdr>
                </w:div>
                <w:div w:id="1538664881">
                  <w:marLeft w:val="0"/>
                  <w:marRight w:val="0"/>
                  <w:marTop w:val="0"/>
                  <w:marBottom w:val="0"/>
                  <w:divBdr>
                    <w:top w:val="none" w:sz="0" w:space="0" w:color="auto"/>
                    <w:left w:val="none" w:sz="0" w:space="0" w:color="auto"/>
                    <w:bottom w:val="none" w:sz="0" w:space="0" w:color="auto"/>
                    <w:right w:val="none" w:sz="0" w:space="0" w:color="auto"/>
                  </w:divBdr>
                </w:div>
              </w:divsChild>
            </w:div>
            <w:div w:id="1958832639">
              <w:marLeft w:val="0"/>
              <w:marRight w:val="0"/>
              <w:marTop w:val="0"/>
              <w:marBottom w:val="0"/>
              <w:divBdr>
                <w:top w:val="none" w:sz="0" w:space="0" w:color="auto"/>
                <w:left w:val="none" w:sz="0" w:space="0" w:color="auto"/>
                <w:bottom w:val="none" w:sz="0" w:space="0" w:color="auto"/>
                <w:right w:val="none" w:sz="0" w:space="0" w:color="auto"/>
              </w:divBdr>
              <w:divsChild>
                <w:div w:id="555169329">
                  <w:marLeft w:val="0"/>
                  <w:marRight w:val="0"/>
                  <w:marTop w:val="0"/>
                  <w:marBottom w:val="0"/>
                  <w:divBdr>
                    <w:top w:val="none" w:sz="0" w:space="0" w:color="auto"/>
                    <w:left w:val="none" w:sz="0" w:space="0" w:color="auto"/>
                    <w:bottom w:val="none" w:sz="0" w:space="0" w:color="auto"/>
                    <w:right w:val="none" w:sz="0" w:space="0" w:color="auto"/>
                  </w:divBdr>
                </w:div>
                <w:div w:id="245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1907">
          <w:marLeft w:val="0"/>
          <w:marRight w:val="0"/>
          <w:marTop w:val="0"/>
          <w:marBottom w:val="0"/>
          <w:divBdr>
            <w:top w:val="none" w:sz="0" w:space="0" w:color="auto"/>
            <w:left w:val="none" w:sz="0" w:space="0" w:color="auto"/>
            <w:bottom w:val="none" w:sz="0" w:space="0" w:color="auto"/>
            <w:right w:val="none" w:sz="0" w:space="0" w:color="auto"/>
          </w:divBdr>
        </w:div>
        <w:div w:id="456220395">
          <w:marLeft w:val="0"/>
          <w:marRight w:val="0"/>
          <w:marTop w:val="0"/>
          <w:marBottom w:val="0"/>
          <w:divBdr>
            <w:top w:val="none" w:sz="0" w:space="0" w:color="auto"/>
            <w:left w:val="none" w:sz="0" w:space="0" w:color="auto"/>
            <w:bottom w:val="none" w:sz="0" w:space="0" w:color="auto"/>
            <w:right w:val="none" w:sz="0" w:space="0" w:color="auto"/>
          </w:divBdr>
          <w:divsChild>
            <w:div w:id="1094594194">
              <w:marLeft w:val="0"/>
              <w:marRight w:val="0"/>
              <w:marTop w:val="0"/>
              <w:marBottom w:val="0"/>
              <w:divBdr>
                <w:top w:val="none" w:sz="0" w:space="0" w:color="auto"/>
                <w:left w:val="none" w:sz="0" w:space="0" w:color="auto"/>
                <w:bottom w:val="none" w:sz="0" w:space="0" w:color="auto"/>
                <w:right w:val="none" w:sz="0" w:space="0" w:color="auto"/>
              </w:divBdr>
              <w:divsChild>
                <w:div w:id="351997960">
                  <w:marLeft w:val="0"/>
                  <w:marRight w:val="0"/>
                  <w:marTop w:val="0"/>
                  <w:marBottom w:val="0"/>
                  <w:divBdr>
                    <w:top w:val="none" w:sz="0" w:space="0" w:color="auto"/>
                    <w:left w:val="none" w:sz="0" w:space="0" w:color="auto"/>
                    <w:bottom w:val="none" w:sz="0" w:space="0" w:color="auto"/>
                    <w:right w:val="none" w:sz="0" w:space="0" w:color="auto"/>
                  </w:divBdr>
                </w:div>
                <w:div w:id="578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1323">
          <w:marLeft w:val="0"/>
          <w:marRight w:val="0"/>
          <w:marTop w:val="0"/>
          <w:marBottom w:val="0"/>
          <w:divBdr>
            <w:top w:val="none" w:sz="0" w:space="0" w:color="auto"/>
            <w:left w:val="none" w:sz="0" w:space="0" w:color="auto"/>
            <w:bottom w:val="none" w:sz="0" w:space="0" w:color="auto"/>
            <w:right w:val="none" w:sz="0" w:space="0" w:color="auto"/>
          </w:divBdr>
        </w:div>
        <w:div w:id="105319359">
          <w:marLeft w:val="0"/>
          <w:marRight w:val="0"/>
          <w:marTop w:val="0"/>
          <w:marBottom w:val="0"/>
          <w:divBdr>
            <w:top w:val="none" w:sz="0" w:space="0" w:color="auto"/>
            <w:left w:val="none" w:sz="0" w:space="0" w:color="auto"/>
            <w:bottom w:val="none" w:sz="0" w:space="0" w:color="auto"/>
            <w:right w:val="none" w:sz="0" w:space="0" w:color="auto"/>
          </w:divBdr>
        </w:div>
        <w:div w:id="711005181">
          <w:marLeft w:val="0"/>
          <w:marRight w:val="0"/>
          <w:marTop w:val="0"/>
          <w:marBottom w:val="0"/>
          <w:divBdr>
            <w:top w:val="none" w:sz="0" w:space="0" w:color="auto"/>
            <w:left w:val="none" w:sz="0" w:space="0" w:color="auto"/>
            <w:bottom w:val="none" w:sz="0" w:space="0" w:color="auto"/>
            <w:right w:val="none" w:sz="0" w:space="0" w:color="auto"/>
          </w:divBdr>
        </w:div>
        <w:div w:id="1903783496">
          <w:marLeft w:val="0"/>
          <w:marRight w:val="0"/>
          <w:marTop w:val="0"/>
          <w:marBottom w:val="0"/>
          <w:divBdr>
            <w:top w:val="none" w:sz="0" w:space="0" w:color="auto"/>
            <w:left w:val="none" w:sz="0" w:space="0" w:color="auto"/>
            <w:bottom w:val="none" w:sz="0" w:space="0" w:color="auto"/>
            <w:right w:val="none" w:sz="0" w:space="0" w:color="auto"/>
          </w:divBdr>
        </w:div>
        <w:div w:id="1675915727">
          <w:marLeft w:val="0"/>
          <w:marRight w:val="0"/>
          <w:marTop w:val="0"/>
          <w:marBottom w:val="0"/>
          <w:divBdr>
            <w:top w:val="none" w:sz="0" w:space="0" w:color="auto"/>
            <w:left w:val="none" w:sz="0" w:space="0" w:color="auto"/>
            <w:bottom w:val="none" w:sz="0" w:space="0" w:color="auto"/>
            <w:right w:val="none" w:sz="0" w:space="0" w:color="auto"/>
          </w:divBdr>
        </w:div>
      </w:divsChild>
    </w:div>
    <w:div w:id="1927375232">
      <w:bodyDiv w:val="1"/>
      <w:marLeft w:val="0"/>
      <w:marRight w:val="0"/>
      <w:marTop w:val="0"/>
      <w:marBottom w:val="0"/>
      <w:divBdr>
        <w:top w:val="none" w:sz="0" w:space="0" w:color="auto"/>
        <w:left w:val="none" w:sz="0" w:space="0" w:color="auto"/>
        <w:bottom w:val="none" w:sz="0" w:space="0" w:color="auto"/>
        <w:right w:val="none" w:sz="0" w:space="0" w:color="auto"/>
      </w:divBdr>
      <w:divsChild>
        <w:div w:id="1733775281">
          <w:marLeft w:val="0"/>
          <w:marRight w:val="0"/>
          <w:marTop w:val="0"/>
          <w:marBottom w:val="150"/>
          <w:divBdr>
            <w:top w:val="none" w:sz="0" w:space="0" w:color="auto"/>
            <w:left w:val="none" w:sz="0" w:space="0" w:color="auto"/>
            <w:bottom w:val="none" w:sz="0" w:space="0" w:color="auto"/>
            <w:right w:val="none" w:sz="0" w:space="0" w:color="auto"/>
          </w:divBdr>
        </w:div>
        <w:div w:id="63988987">
          <w:marLeft w:val="0"/>
          <w:marRight w:val="0"/>
          <w:marTop w:val="0"/>
          <w:marBottom w:val="0"/>
          <w:divBdr>
            <w:top w:val="none" w:sz="0" w:space="0" w:color="auto"/>
            <w:left w:val="none" w:sz="0" w:space="0" w:color="auto"/>
            <w:bottom w:val="none" w:sz="0" w:space="0" w:color="auto"/>
            <w:right w:val="none" w:sz="0" w:space="0" w:color="auto"/>
          </w:divBdr>
        </w:div>
        <w:div w:id="486747991">
          <w:marLeft w:val="0"/>
          <w:marRight w:val="0"/>
          <w:marTop w:val="300"/>
          <w:marBottom w:val="0"/>
          <w:divBdr>
            <w:top w:val="none" w:sz="0" w:space="0" w:color="auto"/>
            <w:left w:val="none" w:sz="0" w:space="0" w:color="auto"/>
            <w:bottom w:val="none" w:sz="0" w:space="0" w:color="auto"/>
            <w:right w:val="none" w:sz="0" w:space="0" w:color="auto"/>
          </w:divBdr>
        </w:div>
        <w:div w:id="1009603035">
          <w:marLeft w:val="375"/>
          <w:marRight w:val="375"/>
          <w:marTop w:val="0"/>
          <w:marBottom w:val="0"/>
          <w:divBdr>
            <w:top w:val="none" w:sz="0" w:space="0" w:color="auto"/>
            <w:left w:val="none" w:sz="0" w:space="0" w:color="auto"/>
            <w:bottom w:val="none" w:sz="0" w:space="0" w:color="auto"/>
            <w:right w:val="none" w:sz="0" w:space="0" w:color="auto"/>
          </w:divBdr>
          <w:divsChild>
            <w:div w:id="932855671">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933244866">
                  <w:marLeft w:val="0"/>
                  <w:marRight w:val="0"/>
                  <w:marTop w:val="0"/>
                  <w:marBottom w:val="0"/>
                  <w:divBdr>
                    <w:top w:val="none" w:sz="0" w:space="0" w:color="auto"/>
                    <w:left w:val="none" w:sz="0" w:space="0" w:color="auto"/>
                    <w:bottom w:val="single" w:sz="6" w:space="4" w:color="000000"/>
                    <w:right w:val="none" w:sz="0" w:space="0" w:color="auto"/>
                  </w:divBdr>
                </w:div>
                <w:div w:id="680351795">
                  <w:marLeft w:val="0"/>
                  <w:marRight w:val="0"/>
                  <w:marTop w:val="0"/>
                  <w:marBottom w:val="0"/>
                  <w:divBdr>
                    <w:top w:val="none" w:sz="0" w:space="0" w:color="auto"/>
                    <w:left w:val="none" w:sz="0" w:space="0" w:color="auto"/>
                    <w:bottom w:val="none" w:sz="0" w:space="0" w:color="auto"/>
                    <w:right w:val="none" w:sz="0" w:space="0" w:color="auto"/>
                  </w:divBdr>
                </w:div>
              </w:divsChild>
            </w:div>
            <w:div w:id="1339818573">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504008750">
                  <w:marLeft w:val="0"/>
                  <w:marRight w:val="0"/>
                  <w:marTop w:val="0"/>
                  <w:marBottom w:val="0"/>
                  <w:divBdr>
                    <w:top w:val="none" w:sz="0" w:space="0" w:color="auto"/>
                    <w:left w:val="none" w:sz="0" w:space="0" w:color="auto"/>
                    <w:bottom w:val="single" w:sz="6" w:space="4" w:color="000000"/>
                    <w:right w:val="none" w:sz="0" w:space="0" w:color="auto"/>
                  </w:divBdr>
                </w:div>
                <w:div w:id="11073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128">
          <w:marLeft w:val="0"/>
          <w:marRight w:val="0"/>
          <w:marTop w:val="300"/>
          <w:marBottom w:val="0"/>
          <w:divBdr>
            <w:top w:val="none" w:sz="0" w:space="0" w:color="auto"/>
            <w:left w:val="none" w:sz="0" w:space="0" w:color="auto"/>
            <w:bottom w:val="none" w:sz="0" w:space="0" w:color="auto"/>
            <w:right w:val="none" w:sz="0" w:space="0" w:color="auto"/>
          </w:divBdr>
        </w:div>
        <w:div w:id="794520532">
          <w:marLeft w:val="375"/>
          <w:marRight w:val="375"/>
          <w:marTop w:val="0"/>
          <w:marBottom w:val="0"/>
          <w:divBdr>
            <w:top w:val="none" w:sz="0" w:space="0" w:color="auto"/>
            <w:left w:val="none" w:sz="0" w:space="0" w:color="auto"/>
            <w:bottom w:val="none" w:sz="0" w:space="0" w:color="auto"/>
            <w:right w:val="none" w:sz="0" w:space="0" w:color="auto"/>
          </w:divBdr>
          <w:divsChild>
            <w:div w:id="319231812">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587810081">
                  <w:marLeft w:val="0"/>
                  <w:marRight w:val="0"/>
                  <w:marTop w:val="0"/>
                  <w:marBottom w:val="0"/>
                  <w:divBdr>
                    <w:top w:val="none" w:sz="0" w:space="0" w:color="auto"/>
                    <w:left w:val="none" w:sz="0" w:space="0" w:color="auto"/>
                    <w:bottom w:val="single" w:sz="6" w:space="4" w:color="000000"/>
                    <w:right w:val="none" w:sz="0" w:space="0" w:color="auto"/>
                  </w:divBdr>
                </w:div>
                <w:div w:id="732852886">
                  <w:marLeft w:val="0"/>
                  <w:marRight w:val="0"/>
                  <w:marTop w:val="0"/>
                  <w:marBottom w:val="0"/>
                  <w:divBdr>
                    <w:top w:val="none" w:sz="0" w:space="0" w:color="auto"/>
                    <w:left w:val="none" w:sz="0" w:space="0" w:color="auto"/>
                    <w:bottom w:val="none" w:sz="0" w:space="0" w:color="auto"/>
                    <w:right w:val="none" w:sz="0" w:space="0" w:color="auto"/>
                  </w:divBdr>
                </w:div>
              </w:divsChild>
            </w:div>
            <w:div w:id="2092116843">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301620996">
                  <w:marLeft w:val="0"/>
                  <w:marRight w:val="0"/>
                  <w:marTop w:val="0"/>
                  <w:marBottom w:val="0"/>
                  <w:divBdr>
                    <w:top w:val="none" w:sz="0" w:space="0" w:color="auto"/>
                    <w:left w:val="none" w:sz="0" w:space="0" w:color="auto"/>
                    <w:bottom w:val="single" w:sz="6" w:space="4" w:color="000000"/>
                    <w:right w:val="none" w:sz="0" w:space="0" w:color="auto"/>
                  </w:divBdr>
                </w:div>
                <w:div w:id="11632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2556">
          <w:marLeft w:val="0"/>
          <w:marRight w:val="0"/>
          <w:marTop w:val="300"/>
          <w:marBottom w:val="0"/>
          <w:divBdr>
            <w:top w:val="none" w:sz="0" w:space="0" w:color="auto"/>
            <w:left w:val="none" w:sz="0" w:space="0" w:color="auto"/>
            <w:bottom w:val="none" w:sz="0" w:space="0" w:color="auto"/>
            <w:right w:val="none" w:sz="0" w:space="0" w:color="auto"/>
          </w:divBdr>
        </w:div>
        <w:div w:id="1157913721">
          <w:marLeft w:val="375"/>
          <w:marRight w:val="375"/>
          <w:marTop w:val="0"/>
          <w:marBottom w:val="0"/>
          <w:divBdr>
            <w:top w:val="none" w:sz="0" w:space="0" w:color="auto"/>
            <w:left w:val="none" w:sz="0" w:space="0" w:color="auto"/>
            <w:bottom w:val="none" w:sz="0" w:space="0" w:color="auto"/>
            <w:right w:val="none" w:sz="0" w:space="0" w:color="auto"/>
          </w:divBdr>
          <w:divsChild>
            <w:div w:id="52582341">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782457687">
                  <w:marLeft w:val="0"/>
                  <w:marRight w:val="0"/>
                  <w:marTop w:val="0"/>
                  <w:marBottom w:val="0"/>
                  <w:divBdr>
                    <w:top w:val="none" w:sz="0" w:space="0" w:color="auto"/>
                    <w:left w:val="none" w:sz="0" w:space="0" w:color="auto"/>
                    <w:bottom w:val="single" w:sz="6" w:space="4" w:color="000000"/>
                    <w:right w:val="none" w:sz="0" w:space="0" w:color="auto"/>
                  </w:divBdr>
                </w:div>
                <w:div w:id="334654565">
                  <w:marLeft w:val="0"/>
                  <w:marRight w:val="0"/>
                  <w:marTop w:val="0"/>
                  <w:marBottom w:val="0"/>
                  <w:divBdr>
                    <w:top w:val="none" w:sz="0" w:space="0" w:color="auto"/>
                    <w:left w:val="none" w:sz="0" w:space="0" w:color="auto"/>
                    <w:bottom w:val="none" w:sz="0" w:space="0" w:color="auto"/>
                    <w:right w:val="none" w:sz="0" w:space="0" w:color="auto"/>
                  </w:divBdr>
                </w:div>
              </w:divsChild>
            </w:div>
            <w:div w:id="1069881777">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900016680">
                  <w:marLeft w:val="0"/>
                  <w:marRight w:val="0"/>
                  <w:marTop w:val="0"/>
                  <w:marBottom w:val="0"/>
                  <w:divBdr>
                    <w:top w:val="none" w:sz="0" w:space="0" w:color="auto"/>
                    <w:left w:val="none" w:sz="0" w:space="0" w:color="auto"/>
                    <w:bottom w:val="single" w:sz="6" w:space="4" w:color="000000"/>
                    <w:right w:val="none" w:sz="0" w:space="0" w:color="auto"/>
                  </w:divBdr>
                </w:div>
                <w:div w:id="1193691766">
                  <w:marLeft w:val="0"/>
                  <w:marRight w:val="0"/>
                  <w:marTop w:val="0"/>
                  <w:marBottom w:val="0"/>
                  <w:divBdr>
                    <w:top w:val="none" w:sz="0" w:space="0" w:color="auto"/>
                    <w:left w:val="none" w:sz="0" w:space="0" w:color="auto"/>
                    <w:bottom w:val="none" w:sz="0" w:space="0" w:color="auto"/>
                    <w:right w:val="none" w:sz="0" w:space="0" w:color="auto"/>
                  </w:divBdr>
                </w:div>
              </w:divsChild>
            </w:div>
            <w:div w:id="549270708">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500974069">
                  <w:marLeft w:val="0"/>
                  <w:marRight w:val="0"/>
                  <w:marTop w:val="0"/>
                  <w:marBottom w:val="0"/>
                  <w:divBdr>
                    <w:top w:val="none" w:sz="0" w:space="0" w:color="auto"/>
                    <w:left w:val="none" w:sz="0" w:space="0" w:color="auto"/>
                    <w:bottom w:val="single" w:sz="6" w:space="4" w:color="000000"/>
                    <w:right w:val="none" w:sz="0" w:space="0" w:color="auto"/>
                  </w:divBdr>
                </w:div>
                <w:div w:id="1795319566">
                  <w:marLeft w:val="0"/>
                  <w:marRight w:val="0"/>
                  <w:marTop w:val="0"/>
                  <w:marBottom w:val="0"/>
                  <w:divBdr>
                    <w:top w:val="none" w:sz="0" w:space="0" w:color="auto"/>
                    <w:left w:val="none" w:sz="0" w:space="0" w:color="auto"/>
                    <w:bottom w:val="none" w:sz="0" w:space="0" w:color="auto"/>
                    <w:right w:val="none" w:sz="0" w:space="0" w:color="auto"/>
                  </w:divBdr>
                </w:div>
              </w:divsChild>
            </w:div>
            <w:div w:id="1776052129">
              <w:marLeft w:val="0"/>
              <w:marRight w:val="0"/>
              <w:marTop w:val="0"/>
              <w:marBottom w:val="0"/>
              <w:divBdr>
                <w:top w:val="none" w:sz="0" w:space="0" w:color="auto"/>
                <w:left w:val="none" w:sz="0" w:space="0" w:color="auto"/>
                <w:bottom w:val="none" w:sz="0" w:space="0" w:color="auto"/>
                <w:right w:val="none" w:sz="0" w:space="0" w:color="auto"/>
              </w:divBdr>
              <w:divsChild>
                <w:div w:id="1827894749">
                  <w:marLeft w:val="0"/>
                  <w:marRight w:val="0"/>
                  <w:marTop w:val="150"/>
                  <w:marBottom w:val="0"/>
                  <w:divBdr>
                    <w:top w:val="none" w:sz="0" w:space="0" w:color="auto"/>
                    <w:left w:val="none" w:sz="0" w:space="0" w:color="auto"/>
                    <w:bottom w:val="none" w:sz="0" w:space="0" w:color="auto"/>
                    <w:right w:val="none" w:sz="0" w:space="0" w:color="auto"/>
                  </w:divBdr>
                </w:div>
                <w:div w:id="1539315383">
                  <w:marLeft w:val="375"/>
                  <w:marRight w:val="375"/>
                  <w:marTop w:val="0"/>
                  <w:marBottom w:val="0"/>
                  <w:divBdr>
                    <w:top w:val="none" w:sz="0" w:space="0" w:color="auto"/>
                    <w:left w:val="none" w:sz="0" w:space="0" w:color="auto"/>
                    <w:bottom w:val="none" w:sz="0" w:space="0" w:color="auto"/>
                    <w:right w:val="none" w:sz="0" w:space="0" w:color="auto"/>
                  </w:divBdr>
                  <w:divsChild>
                    <w:div w:id="1581910486">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221595678">
                          <w:marLeft w:val="0"/>
                          <w:marRight w:val="0"/>
                          <w:marTop w:val="0"/>
                          <w:marBottom w:val="0"/>
                          <w:divBdr>
                            <w:top w:val="none" w:sz="0" w:space="0" w:color="auto"/>
                            <w:left w:val="none" w:sz="0" w:space="0" w:color="auto"/>
                            <w:bottom w:val="single" w:sz="6" w:space="4" w:color="000000"/>
                            <w:right w:val="none" w:sz="0" w:space="0" w:color="auto"/>
                          </w:divBdr>
                        </w:div>
                        <w:div w:id="266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844">
          <w:marLeft w:val="0"/>
          <w:marRight w:val="0"/>
          <w:marTop w:val="300"/>
          <w:marBottom w:val="0"/>
          <w:divBdr>
            <w:top w:val="none" w:sz="0" w:space="0" w:color="auto"/>
            <w:left w:val="none" w:sz="0" w:space="0" w:color="auto"/>
            <w:bottom w:val="none" w:sz="0" w:space="0" w:color="auto"/>
            <w:right w:val="none" w:sz="0" w:space="0" w:color="auto"/>
          </w:divBdr>
        </w:div>
        <w:div w:id="1281378127">
          <w:marLeft w:val="375"/>
          <w:marRight w:val="375"/>
          <w:marTop w:val="0"/>
          <w:marBottom w:val="0"/>
          <w:divBdr>
            <w:top w:val="none" w:sz="0" w:space="0" w:color="auto"/>
            <w:left w:val="none" w:sz="0" w:space="0" w:color="auto"/>
            <w:bottom w:val="none" w:sz="0" w:space="0" w:color="auto"/>
            <w:right w:val="none" w:sz="0" w:space="0" w:color="auto"/>
          </w:divBdr>
          <w:divsChild>
            <w:div w:id="151260636">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8682584">
                  <w:marLeft w:val="0"/>
                  <w:marRight w:val="0"/>
                  <w:marTop w:val="0"/>
                  <w:marBottom w:val="0"/>
                  <w:divBdr>
                    <w:top w:val="none" w:sz="0" w:space="0" w:color="auto"/>
                    <w:left w:val="none" w:sz="0" w:space="0" w:color="auto"/>
                    <w:bottom w:val="single" w:sz="6" w:space="4" w:color="000000"/>
                    <w:right w:val="none" w:sz="0" w:space="0" w:color="auto"/>
                  </w:divBdr>
                </w:div>
                <w:div w:id="14644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759">
          <w:marLeft w:val="0"/>
          <w:marRight w:val="0"/>
          <w:marTop w:val="300"/>
          <w:marBottom w:val="0"/>
          <w:divBdr>
            <w:top w:val="none" w:sz="0" w:space="0" w:color="auto"/>
            <w:left w:val="none" w:sz="0" w:space="0" w:color="auto"/>
            <w:bottom w:val="none" w:sz="0" w:space="0" w:color="auto"/>
            <w:right w:val="none" w:sz="0" w:space="0" w:color="auto"/>
          </w:divBdr>
        </w:div>
        <w:div w:id="871039635">
          <w:marLeft w:val="375"/>
          <w:marRight w:val="375"/>
          <w:marTop w:val="0"/>
          <w:marBottom w:val="0"/>
          <w:divBdr>
            <w:top w:val="none" w:sz="0" w:space="0" w:color="auto"/>
            <w:left w:val="none" w:sz="0" w:space="0" w:color="auto"/>
            <w:bottom w:val="none" w:sz="0" w:space="0" w:color="auto"/>
            <w:right w:val="none" w:sz="0" w:space="0" w:color="auto"/>
          </w:divBdr>
          <w:divsChild>
            <w:div w:id="1635058292">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2047899953">
                  <w:marLeft w:val="0"/>
                  <w:marRight w:val="0"/>
                  <w:marTop w:val="0"/>
                  <w:marBottom w:val="0"/>
                  <w:divBdr>
                    <w:top w:val="none" w:sz="0" w:space="0" w:color="auto"/>
                    <w:left w:val="none" w:sz="0" w:space="0" w:color="auto"/>
                    <w:bottom w:val="single" w:sz="6" w:space="4" w:color="000000"/>
                    <w:right w:val="none" w:sz="0" w:space="0" w:color="auto"/>
                  </w:divBdr>
                </w:div>
                <w:div w:id="921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6682">
          <w:marLeft w:val="0"/>
          <w:marRight w:val="0"/>
          <w:marTop w:val="300"/>
          <w:marBottom w:val="0"/>
          <w:divBdr>
            <w:top w:val="none" w:sz="0" w:space="0" w:color="auto"/>
            <w:left w:val="none" w:sz="0" w:space="0" w:color="auto"/>
            <w:bottom w:val="none" w:sz="0" w:space="0" w:color="auto"/>
            <w:right w:val="none" w:sz="0" w:space="0" w:color="auto"/>
          </w:divBdr>
        </w:div>
        <w:div w:id="213782517">
          <w:marLeft w:val="375"/>
          <w:marRight w:val="375"/>
          <w:marTop w:val="0"/>
          <w:marBottom w:val="0"/>
          <w:divBdr>
            <w:top w:val="none" w:sz="0" w:space="0" w:color="auto"/>
            <w:left w:val="none" w:sz="0" w:space="0" w:color="auto"/>
            <w:bottom w:val="none" w:sz="0" w:space="0" w:color="auto"/>
            <w:right w:val="none" w:sz="0" w:space="0" w:color="auto"/>
          </w:divBdr>
          <w:divsChild>
            <w:div w:id="1172918004">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14254393">
                  <w:marLeft w:val="0"/>
                  <w:marRight w:val="0"/>
                  <w:marTop w:val="0"/>
                  <w:marBottom w:val="0"/>
                  <w:divBdr>
                    <w:top w:val="none" w:sz="0" w:space="0" w:color="auto"/>
                    <w:left w:val="none" w:sz="0" w:space="0" w:color="auto"/>
                    <w:bottom w:val="single" w:sz="6" w:space="4" w:color="000000"/>
                    <w:right w:val="none" w:sz="0" w:space="0" w:color="auto"/>
                  </w:divBdr>
                </w:div>
                <w:div w:id="14533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372">
          <w:marLeft w:val="0"/>
          <w:marRight w:val="0"/>
          <w:marTop w:val="300"/>
          <w:marBottom w:val="0"/>
          <w:divBdr>
            <w:top w:val="none" w:sz="0" w:space="0" w:color="auto"/>
            <w:left w:val="none" w:sz="0" w:space="0" w:color="auto"/>
            <w:bottom w:val="none" w:sz="0" w:space="0" w:color="auto"/>
            <w:right w:val="none" w:sz="0" w:space="0" w:color="auto"/>
          </w:divBdr>
        </w:div>
        <w:div w:id="1160924050">
          <w:marLeft w:val="375"/>
          <w:marRight w:val="375"/>
          <w:marTop w:val="0"/>
          <w:marBottom w:val="0"/>
          <w:divBdr>
            <w:top w:val="none" w:sz="0" w:space="0" w:color="auto"/>
            <w:left w:val="none" w:sz="0" w:space="0" w:color="auto"/>
            <w:bottom w:val="none" w:sz="0" w:space="0" w:color="auto"/>
            <w:right w:val="none" w:sz="0" w:space="0" w:color="auto"/>
          </w:divBdr>
          <w:divsChild>
            <w:div w:id="224805444">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841390853">
                  <w:marLeft w:val="0"/>
                  <w:marRight w:val="0"/>
                  <w:marTop w:val="0"/>
                  <w:marBottom w:val="0"/>
                  <w:divBdr>
                    <w:top w:val="none" w:sz="0" w:space="0" w:color="auto"/>
                    <w:left w:val="none" w:sz="0" w:space="0" w:color="auto"/>
                    <w:bottom w:val="single" w:sz="6" w:space="4" w:color="000000"/>
                    <w:right w:val="none" w:sz="0" w:space="0" w:color="auto"/>
                  </w:divBdr>
                </w:div>
                <w:div w:id="3042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3750">
          <w:marLeft w:val="0"/>
          <w:marRight w:val="0"/>
          <w:marTop w:val="300"/>
          <w:marBottom w:val="0"/>
          <w:divBdr>
            <w:top w:val="none" w:sz="0" w:space="0" w:color="auto"/>
            <w:left w:val="none" w:sz="0" w:space="0" w:color="auto"/>
            <w:bottom w:val="none" w:sz="0" w:space="0" w:color="auto"/>
            <w:right w:val="none" w:sz="0" w:space="0" w:color="auto"/>
          </w:divBdr>
        </w:div>
        <w:div w:id="2124422633">
          <w:marLeft w:val="375"/>
          <w:marRight w:val="375"/>
          <w:marTop w:val="0"/>
          <w:marBottom w:val="0"/>
          <w:divBdr>
            <w:top w:val="none" w:sz="0" w:space="0" w:color="auto"/>
            <w:left w:val="none" w:sz="0" w:space="0" w:color="auto"/>
            <w:bottom w:val="none" w:sz="0" w:space="0" w:color="auto"/>
            <w:right w:val="none" w:sz="0" w:space="0" w:color="auto"/>
          </w:divBdr>
          <w:divsChild>
            <w:div w:id="479231864">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82786337">
                  <w:marLeft w:val="0"/>
                  <w:marRight w:val="0"/>
                  <w:marTop w:val="0"/>
                  <w:marBottom w:val="0"/>
                  <w:divBdr>
                    <w:top w:val="none" w:sz="0" w:space="0" w:color="auto"/>
                    <w:left w:val="none" w:sz="0" w:space="0" w:color="auto"/>
                    <w:bottom w:val="single" w:sz="6" w:space="4" w:color="000000"/>
                    <w:right w:val="none" w:sz="0" w:space="0" w:color="auto"/>
                  </w:divBdr>
                </w:div>
                <w:div w:id="320042320">
                  <w:marLeft w:val="0"/>
                  <w:marRight w:val="0"/>
                  <w:marTop w:val="0"/>
                  <w:marBottom w:val="0"/>
                  <w:divBdr>
                    <w:top w:val="none" w:sz="0" w:space="0" w:color="auto"/>
                    <w:left w:val="none" w:sz="0" w:space="0" w:color="auto"/>
                    <w:bottom w:val="none" w:sz="0" w:space="0" w:color="auto"/>
                    <w:right w:val="none" w:sz="0" w:space="0" w:color="auto"/>
                  </w:divBdr>
                </w:div>
              </w:divsChild>
            </w:div>
            <w:div w:id="1296177366">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005789144">
                  <w:marLeft w:val="0"/>
                  <w:marRight w:val="0"/>
                  <w:marTop w:val="0"/>
                  <w:marBottom w:val="0"/>
                  <w:divBdr>
                    <w:top w:val="none" w:sz="0" w:space="0" w:color="auto"/>
                    <w:left w:val="none" w:sz="0" w:space="0" w:color="auto"/>
                    <w:bottom w:val="single" w:sz="6" w:space="4" w:color="000000"/>
                    <w:right w:val="none" w:sz="0" w:space="0" w:color="auto"/>
                  </w:divBdr>
                </w:div>
                <w:div w:id="978918214">
                  <w:marLeft w:val="0"/>
                  <w:marRight w:val="0"/>
                  <w:marTop w:val="0"/>
                  <w:marBottom w:val="0"/>
                  <w:divBdr>
                    <w:top w:val="none" w:sz="0" w:space="0" w:color="auto"/>
                    <w:left w:val="none" w:sz="0" w:space="0" w:color="auto"/>
                    <w:bottom w:val="none" w:sz="0" w:space="0" w:color="auto"/>
                    <w:right w:val="none" w:sz="0" w:space="0" w:color="auto"/>
                  </w:divBdr>
                </w:div>
              </w:divsChild>
            </w:div>
            <w:div w:id="1117287649">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445349798">
                  <w:marLeft w:val="0"/>
                  <w:marRight w:val="0"/>
                  <w:marTop w:val="0"/>
                  <w:marBottom w:val="0"/>
                  <w:divBdr>
                    <w:top w:val="none" w:sz="0" w:space="0" w:color="auto"/>
                    <w:left w:val="none" w:sz="0" w:space="0" w:color="auto"/>
                    <w:bottom w:val="single" w:sz="6" w:space="4" w:color="000000"/>
                    <w:right w:val="none" w:sz="0" w:space="0" w:color="auto"/>
                  </w:divBdr>
                </w:div>
                <w:div w:id="114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514">
          <w:marLeft w:val="0"/>
          <w:marRight w:val="0"/>
          <w:marTop w:val="300"/>
          <w:marBottom w:val="0"/>
          <w:divBdr>
            <w:top w:val="none" w:sz="0" w:space="0" w:color="auto"/>
            <w:left w:val="none" w:sz="0" w:space="0" w:color="auto"/>
            <w:bottom w:val="none" w:sz="0" w:space="0" w:color="auto"/>
            <w:right w:val="none" w:sz="0" w:space="0" w:color="auto"/>
          </w:divBdr>
        </w:div>
        <w:div w:id="1479498471">
          <w:marLeft w:val="375"/>
          <w:marRight w:val="375"/>
          <w:marTop w:val="0"/>
          <w:marBottom w:val="0"/>
          <w:divBdr>
            <w:top w:val="none" w:sz="0" w:space="0" w:color="auto"/>
            <w:left w:val="none" w:sz="0" w:space="0" w:color="auto"/>
            <w:bottom w:val="none" w:sz="0" w:space="0" w:color="auto"/>
            <w:right w:val="none" w:sz="0" w:space="0" w:color="auto"/>
          </w:divBdr>
          <w:divsChild>
            <w:div w:id="1489665301">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616592500">
                  <w:marLeft w:val="0"/>
                  <w:marRight w:val="0"/>
                  <w:marTop w:val="0"/>
                  <w:marBottom w:val="0"/>
                  <w:divBdr>
                    <w:top w:val="none" w:sz="0" w:space="0" w:color="auto"/>
                    <w:left w:val="none" w:sz="0" w:space="0" w:color="auto"/>
                    <w:bottom w:val="single" w:sz="6" w:space="4" w:color="000000"/>
                    <w:right w:val="none" w:sz="0" w:space="0" w:color="auto"/>
                  </w:divBdr>
                </w:div>
                <w:div w:id="278222820">
                  <w:marLeft w:val="0"/>
                  <w:marRight w:val="0"/>
                  <w:marTop w:val="0"/>
                  <w:marBottom w:val="0"/>
                  <w:divBdr>
                    <w:top w:val="none" w:sz="0" w:space="0" w:color="auto"/>
                    <w:left w:val="none" w:sz="0" w:space="0" w:color="auto"/>
                    <w:bottom w:val="none" w:sz="0" w:space="0" w:color="auto"/>
                    <w:right w:val="none" w:sz="0" w:space="0" w:color="auto"/>
                  </w:divBdr>
                </w:div>
              </w:divsChild>
            </w:div>
            <w:div w:id="1088692165">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860321403">
                  <w:marLeft w:val="0"/>
                  <w:marRight w:val="0"/>
                  <w:marTop w:val="0"/>
                  <w:marBottom w:val="0"/>
                  <w:divBdr>
                    <w:top w:val="none" w:sz="0" w:space="0" w:color="auto"/>
                    <w:left w:val="none" w:sz="0" w:space="0" w:color="auto"/>
                    <w:bottom w:val="single" w:sz="6" w:space="4" w:color="000000"/>
                    <w:right w:val="none" w:sz="0" w:space="0" w:color="auto"/>
                  </w:divBdr>
                </w:div>
                <w:div w:id="1839728288">
                  <w:marLeft w:val="0"/>
                  <w:marRight w:val="0"/>
                  <w:marTop w:val="0"/>
                  <w:marBottom w:val="0"/>
                  <w:divBdr>
                    <w:top w:val="none" w:sz="0" w:space="0" w:color="auto"/>
                    <w:left w:val="none" w:sz="0" w:space="0" w:color="auto"/>
                    <w:bottom w:val="none" w:sz="0" w:space="0" w:color="auto"/>
                    <w:right w:val="none" w:sz="0" w:space="0" w:color="auto"/>
                  </w:divBdr>
                </w:div>
              </w:divsChild>
            </w:div>
            <w:div w:id="259457266">
              <w:marLeft w:val="225"/>
              <w:marRight w:val="225"/>
              <w:marTop w:val="225"/>
              <w:marBottom w:val="225"/>
              <w:divBdr>
                <w:top w:val="single" w:sz="6" w:space="0" w:color="000000"/>
                <w:left w:val="single" w:sz="6" w:space="0" w:color="000000"/>
                <w:bottom w:val="single" w:sz="6" w:space="0" w:color="000000"/>
                <w:right w:val="single" w:sz="6" w:space="0" w:color="000000"/>
              </w:divBdr>
              <w:divsChild>
                <w:div w:id="1771194944">
                  <w:marLeft w:val="0"/>
                  <w:marRight w:val="0"/>
                  <w:marTop w:val="0"/>
                  <w:marBottom w:val="0"/>
                  <w:divBdr>
                    <w:top w:val="none" w:sz="0" w:space="0" w:color="auto"/>
                    <w:left w:val="none" w:sz="0" w:space="0" w:color="auto"/>
                    <w:bottom w:val="single" w:sz="6" w:space="4" w:color="000000"/>
                    <w:right w:val="none" w:sz="0" w:space="0" w:color="auto"/>
                  </w:divBdr>
                </w:div>
                <w:div w:id="4011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3.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Olson</dc:creator>
  <cp:lastModifiedBy>Sean Olson</cp:lastModifiedBy>
  <cp:revision>5</cp:revision>
  <dcterms:created xsi:type="dcterms:W3CDTF">2015-02-09T21:59:00Z</dcterms:created>
  <dcterms:modified xsi:type="dcterms:W3CDTF">2015-02-09T22:35:00Z</dcterms:modified>
</cp:coreProperties>
</file>